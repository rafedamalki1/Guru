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BB6F" w14:textId="77777777" w:rsidR="00BC79E3" w:rsidRPr="00684031" w:rsidRDefault="00BC79E3" w:rsidP="00684031">
      <w:pPr>
        <w:keepNext/>
        <w:tabs>
          <w:tab w:val="left" w:pos="-284"/>
          <w:tab w:val="left" w:pos="1247"/>
          <w:tab w:val="left" w:pos="2552"/>
          <w:tab w:val="left" w:pos="3856"/>
          <w:tab w:val="left" w:pos="5160"/>
          <w:tab w:val="left" w:pos="6464"/>
          <w:tab w:val="left" w:pos="7768"/>
          <w:tab w:val="left" w:pos="9072"/>
        </w:tabs>
        <w:spacing w:after="240"/>
        <w:ind w:left="284"/>
        <w:outlineLvl w:val="2"/>
        <w:rPr>
          <w:rFonts w:ascii="Myriad Pro Light" w:hAnsi="Myriad Pro Light" w:cs="Arial"/>
          <w:b/>
          <w:bCs/>
          <w:sz w:val="16"/>
          <w:szCs w:val="16"/>
          <w:lang w:eastAsia="sv-SE"/>
        </w:rPr>
      </w:pPr>
      <w:r w:rsidRPr="00684031">
        <w:rPr>
          <w:rFonts w:ascii="Myriad Pro Light" w:hAnsi="Myriad Pro Light" w:cs="Arial"/>
          <w:b/>
          <w:bCs/>
          <w:sz w:val="26"/>
          <w:szCs w:val="26"/>
          <w:lang w:eastAsia="sv-SE"/>
        </w:rPr>
        <w:t>Markupplåtelseavtal avseende elektrisk starkströmsanläggning</w:t>
      </w:r>
    </w:p>
    <w:tbl>
      <w:tblPr>
        <w:tblW w:w="6585" w:type="dxa"/>
        <w:tblInd w:w="28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150"/>
        <w:gridCol w:w="3435"/>
      </w:tblGrid>
      <w:tr w:rsidR="006E1E76" w:rsidRPr="00684031" w14:paraId="1FEA48E8" w14:textId="77777777" w:rsidTr="00684031">
        <w:trPr>
          <w:trHeight w:val="629"/>
        </w:trPr>
        <w:tc>
          <w:tcPr>
            <w:tcW w:w="3150" w:type="dxa"/>
            <w:tcBorders>
              <w:top w:val="nil"/>
              <w:left w:val="nil"/>
              <w:bottom w:val="nil"/>
            </w:tcBorders>
          </w:tcPr>
          <w:p w14:paraId="22097B93" w14:textId="68D1068F" w:rsidR="006E1E76" w:rsidRPr="00684031" w:rsidRDefault="006E1E76" w:rsidP="00BC79E3">
            <w:pPr>
              <w:tabs>
                <w:tab w:val="left" w:pos="-284"/>
                <w:tab w:val="left" w:pos="387"/>
              </w:tabs>
              <w:suppressAutoHyphens/>
              <w:spacing w:before="60" w:after="120"/>
              <w:ind w:left="-70"/>
              <w:rPr>
                <w:rFonts w:ascii="Myriad Pro Light" w:hAnsi="Myriad Pro Light" w:cs="Arial"/>
                <w:b/>
                <w:sz w:val="20"/>
                <w:lang w:val="da-DK" w:eastAsia="sv-SE"/>
              </w:rPr>
            </w:pPr>
            <w:r w:rsidRPr="00684031">
              <w:rPr>
                <w:rFonts w:ascii="Myriad Pro Light" w:hAnsi="Myriad Pro Light" w:cs="Arial"/>
                <w:b/>
                <w:sz w:val="18"/>
                <w:lang w:eastAsia="sv-SE"/>
              </w:rPr>
              <w:fldChar w:fldCharType="begin"/>
            </w:r>
            <w:r w:rsidRPr="00684031">
              <w:rPr>
                <w:rFonts w:ascii="Myriad Pro Light" w:hAnsi="Myriad Pro Light" w:cs="Arial"/>
                <w:b/>
                <w:sz w:val="18"/>
                <w:lang w:val="da-DK" w:eastAsia="sv-SE"/>
              </w:rPr>
              <w:instrText xml:space="preserve"> FORMCHECKBOX </w:instrText>
            </w:r>
            <w:r w:rsidR="005A6BAE">
              <w:rPr>
                <w:rFonts w:ascii="Myriad Pro Light" w:hAnsi="Myriad Pro Light" w:cs="Arial"/>
                <w:b/>
                <w:sz w:val="18"/>
                <w:lang w:eastAsia="sv-SE"/>
              </w:rPr>
              <w:fldChar w:fldCharType="separate"/>
            </w:r>
            <w:r w:rsidRPr="00684031">
              <w:rPr>
                <w:rFonts w:ascii="Myriad Pro Light" w:hAnsi="Myriad Pro Light" w:cs="Arial"/>
                <w:b/>
                <w:sz w:val="18"/>
                <w:lang w:eastAsia="sv-SE"/>
              </w:rPr>
              <w:fldChar w:fldCharType="end"/>
            </w:r>
            <w:r w:rsidR="003506B3">
              <w:rPr>
                <w:rFonts w:ascii="Myriad Pro Light" w:hAnsi="Myriad Pro Light" w:cs="Arial"/>
                <w:b/>
                <w:sz w:val="18"/>
                <w:lang w:eastAsia="sv-SE"/>
              </w:rPr>
              <w:fldChar w:fldCharType="begin">
                <w:ffData>
                  <w:name w:val=""/>
                  <w:enabled/>
                  <w:calcOnExit w:val="0"/>
                  <w:statusText w:type="text" w:val="Sätt X om ELEKTRISK NÄTSTATION"/>
                  <w:checkBox>
                    <w:sizeAuto/>
                    <w:default w:val="1"/>
                  </w:checkBox>
                </w:ffData>
              </w:fldChar>
            </w:r>
            <w:r w:rsidR="003506B3">
              <w:rPr>
                <w:rFonts w:ascii="Myriad Pro Light" w:hAnsi="Myriad Pro Light" w:cs="Arial"/>
                <w:b/>
                <w:sz w:val="18"/>
                <w:lang w:eastAsia="sv-SE"/>
              </w:rPr>
              <w:instrText xml:space="preserve"> FORMCHECKBOX </w:instrText>
            </w:r>
            <w:r w:rsidR="005A6BAE">
              <w:rPr>
                <w:rFonts w:ascii="Myriad Pro Light" w:hAnsi="Myriad Pro Light" w:cs="Arial"/>
                <w:b/>
                <w:sz w:val="18"/>
                <w:lang w:eastAsia="sv-SE"/>
              </w:rPr>
            </w:r>
            <w:r w:rsidR="005A6BAE">
              <w:rPr>
                <w:rFonts w:ascii="Myriad Pro Light" w:hAnsi="Myriad Pro Light" w:cs="Arial"/>
                <w:b/>
                <w:sz w:val="18"/>
                <w:lang w:eastAsia="sv-SE"/>
              </w:rPr>
              <w:fldChar w:fldCharType="separate"/>
            </w:r>
            <w:r w:rsidR="003506B3">
              <w:rPr>
                <w:rFonts w:ascii="Myriad Pro Light" w:hAnsi="Myriad Pro Light" w:cs="Arial"/>
                <w:b/>
                <w:sz w:val="18"/>
                <w:lang w:eastAsia="sv-SE"/>
              </w:rPr>
              <w:fldChar w:fldCharType="end"/>
            </w:r>
            <w:r w:rsidR="00684031">
              <w:rPr>
                <w:rFonts w:ascii="Myriad Pro Light" w:hAnsi="Myriad Pro Light" w:cs="Arial"/>
                <w:b/>
                <w:sz w:val="20"/>
                <w:lang w:val="da-DK" w:eastAsia="sv-SE"/>
              </w:rPr>
              <w:t xml:space="preserve">    </w:t>
            </w:r>
            <w:r w:rsidRPr="00684031">
              <w:rPr>
                <w:rFonts w:ascii="Myriad Pro Light" w:hAnsi="Myriad Pro Light" w:cs="Arial"/>
                <w:b/>
                <w:sz w:val="20"/>
                <w:lang w:val="da-DK" w:eastAsia="sv-SE"/>
              </w:rPr>
              <w:t>i mark (jordkabel)</w:t>
            </w:r>
          </w:p>
        </w:tc>
        <w:tc>
          <w:tcPr>
            <w:tcW w:w="3435" w:type="dxa"/>
            <w:tcBorders>
              <w:top w:val="nil"/>
              <w:bottom w:val="nil"/>
              <w:right w:val="nil"/>
            </w:tcBorders>
          </w:tcPr>
          <w:p w14:paraId="60D67F9B" w14:textId="2CD88156" w:rsidR="006E1E76" w:rsidRPr="00684031" w:rsidRDefault="006E1E76" w:rsidP="00BC79E3">
            <w:pPr>
              <w:tabs>
                <w:tab w:val="left" w:pos="-284"/>
                <w:tab w:val="left" w:pos="491"/>
              </w:tabs>
              <w:suppressAutoHyphens/>
              <w:spacing w:before="60" w:after="120"/>
              <w:ind w:left="-70"/>
              <w:rPr>
                <w:rFonts w:ascii="Myriad Pro Light" w:hAnsi="Myriad Pro Light" w:cs="Arial"/>
                <w:b/>
                <w:sz w:val="20"/>
                <w:lang w:eastAsia="sv-SE"/>
              </w:rPr>
            </w:pPr>
            <w:r w:rsidRPr="00684031">
              <w:rPr>
                <w:rFonts w:ascii="Myriad Pro Light" w:hAnsi="Myriad Pro Light" w:cs="Arial"/>
                <w:b/>
                <w:sz w:val="18"/>
                <w:lang w:eastAsia="sv-SE"/>
              </w:rPr>
              <w:fldChar w:fldCharType="begin">
                <w:ffData>
                  <w:name w:val=""/>
                  <w:enabled/>
                  <w:calcOnExit w:val="0"/>
                  <w:statusText w:type="text" w:val="Sätt X om ÖVER MARK"/>
                  <w:checkBox>
                    <w:sizeAuto/>
                    <w:default w:val="0"/>
                  </w:checkBox>
                </w:ffData>
              </w:fldChar>
            </w:r>
            <w:r w:rsidRPr="00684031">
              <w:rPr>
                <w:rFonts w:ascii="Myriad Pro Light" w:hAnsi="Myriad Pro Light" w:cs="Arial"/>
                <w:b/>
                <w:sz w:val="18"/>
                <w:lang w:eastAsia="sv-SE"/>
              </w:rPr>
              <w:instrText xml:space="preserve"> FORMCHECKBOX </w:instrText>
            </w:r>
            <w:r w:rsidR="005A6BAE">
              <w:rPr>
                <w:rFonts w:ascii="Myriad Pro Light" w:hAnsi="Myriad Pro Light" w:cs="Arial"/>
                <w:b/>
                <w:sz w:val="18"/>
                <w:lang w:eastAsia="sv-SE"/>
              </w:rPr>
            </w:r>
            <w:r w:rsidR="005A6BAE">
              <w:rPr>
                <w:rFonts w:ascii="Myriad Pro Light" w:hAnsi="Myriad Pro Light" w:cs="Arial"/>
                <w:b/>
                <w:sz w:val="18"/>
                <w:lang w:eastAsia="sv-SE"/>
              </w:rPr>
              <w:fldChar w:fldCharType="separate"/>
            </w:r>
            <w:r w:rsidRPr="00684031">
              <w:rPr>
                <w:rFonts w:ascii="Myriad Pro Light" w:hAnsi="Myriad Pro Light" w:cs="Arial"/>
                <w:b/>
                <w:sz w:val="18"/>
                <w:lang w:eastAsia="sv-SE"/>
              </w:rPr>
              <w:fldChar w:fldCharType="end"/>
            </w:r>
            <w:r w:rsidR="00684031">
              <w:rPr>
                <w:rFonts w:ascii="Myriad Pro Light" w:hAnsi="Myriad Pro Light" w:cs="Arial"/>
                <w:b/>
                <w:sz w:val="20"/>
                <w:lang w:eastAsia="sv-SE"/>
              </w:rPr>
              <w:t xml:space="preserve">    </w:t>
            </w:r>
            <w:r w:rsidRPr="00684031">
              <w:rPr>
                <w:rFonts w:ascii="Myriad Pro Light" w:hAnsi="Myriad Pro Light" w:cs="Arial"/>
                <w:b/>
                <w:sz w:val="20"/>
                <w:lang w:eastAsia="sv-SE"/>
              </w:rPr>
              <w:t>nätstation</w:t>
            </w:r>
          </w:p>
        </w:tc>
      </w:tr>
    </w:tbl>
    <w:p w14:paraId="79FBBFD3" w14:textId="77777777" w:rsidR="00BC79E3" w:rsidRPr="00684031" w:rsidRDefault="00BC79E3" w:rsidP="00BC79E3">
      <w:pPr>
        <w:tabs>
          <w:tab w:val="left" w:pos="0"/>
          <w:tab w:val="left" w:pos="1247"/>
          <w:tab w:val="left" w:pos="2552"/>
          <w:tab w:val="left" w:pos="3856"/>
          <w:tab w:val="left" w:pos="5160"/>
          <w:tab w:val="left" w:pos="6464"/>
          <w:tab w:val="left" w:pos="7768"/>
          <w:tab w:val="left" w:pos="9072"/>
        </w:tabs>
        <w:rPr>
          <w:rFonts w:ascii="Myriad Pro Light" w:hAnsi="Myriad Pro Light" w:cs="Arial"/>
          <w:vanish/>
          <w:sz w:val="18"/>
          <w:lang w:eastAsia="sv-SE"/>
        </w:rPr>
      </w:pPr>
    </w:p>
    <w:tbl>
      <w:tblPr>
        <w:tblpPr w:leftFromText="141" w:rightFromText="141" w:vertAnchor="text" w:horzAnchor="margin" w:tblpXSpec="center" w:tblpY="27"/>
        <w:tblW w:w="9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74"/>
        <w:gridCol w:w="122"/>
        <w:gridCol w:w="2835"/>
        <w:gridCol w:w="2345"/>
        <w:gridCol w:w="2573"/>
      </w:tblGrid>
      <w:tr w:rsidR="00BC79E3" w:rsidRPr="00684031" w14:paraId="72F03309" w14:textId="77777777" w:rsidTr="00393BF2">
        <w:trPr>
          <w:cantSplit/>
          <w:trHeight w:val="514"/>
          <w:jc w:val="center"/>
        </w:trPr>
        <w:tc>
          <w:tcPr>
            <w:tcW w:w="4531" w:type="dxa"/>
            <w:gridSpan w:val="3"/>
          </w:tcPr>
          <w:p w14:paraId="49FAEFCC" w14:textId="77777777" w:rsidR="00BC79E3" w:rsidRPr="00684031" w:rsidRDefault="00BC79E3" w:rsidP="00BC79E3">
            <w:pPr>
              <w:keepNext/>
              <w:tabs>
                <w:tab w:val="left" w:pos="-284"/>
              </w:tabs>
              <w:suppressAutoHyphens/>
              <w:spacing w:before="20" w:after="20"/>
              <w:outlineLvl w:val="3"/>
              <w:rPr>
                <w:rFonts w:ascii="Myriad Pro Light" w:hAnsi="Myriad Pro Light" w:cs="Arial"/>
                <w:b/>
                <w:bCs/>
                <w:sz w:val="14"/>
                <w:lang w:eastAsia="sv-SE"/>
              </w:rPr>
            </w:pPr>
            <w:r w:rsidRPr="00684031">
              <w:rPr>
                <w:rFonts w:ascii="Myriad Pro Light" w:hAnsi="Myriad Pro Light" w:cs="Arial"/>
                <w:b/>
                <w:sz w:val="16"/>
                <w:lang w:eastAsia="sv-SE"/>
              </w:rPr>
              <w:t>Belastad Fastighet (fastighetsägarens</w:t>
            </w:r>
            <w:r w:rsidRPr="00684031">
              <w:rPr>
                <w:rFonts w:ascii="Myriad Pro Light" w:hAnsi="Myriad Pro Light" w:cs="Arial"/>
                <w:b/>
                <w:bCs/>
                <w:sz w:val="14"/>
                <w:lang w:eastAsia="sv-SE"/>
              </w:rPr>
              <w:t>)</w:t>
            </w:r>
          </w:p>
          <w:p w14:paraId="3ACE3F8C" w14:textId="32B5D773" w:rsidR="00BC79E3" w:rsidRPr="00684031" w:rsidRDefault="00470FC7" w:rsidP="00BC79E3">
            <w:pPr>
              <w:keepNext/>
              <w:tabs>
                <w:tab w:val="left" w:pos="-284"/>
                <w:tab w:val="left" w:pos="2977"/>
              </w:tabs>
              <w:suppressAutoHyphens/>
              <w:spacing w:before="20" w:after="20"/>
              <w:outlineLvl w:val="1"/>
              <w:rPr>
                <w:rFonts w:ascii="Myriad Pro Light" w:hAnsi="Myriad Pro Light" w:cs="Arial"/>
                <w:b/>
                <w:sz w:val="20"/>
                <w:lang w:eastAsia="sv-SE"/>
              </w:rPr>
            </w:pPr>
            <w:r w:rsidRPr="00725E9A">
              <w:rPr>
                <w:rFonts w:ascii="Arial" w:hAnsi="Arial" w:cs="Arial"/>
                <w:b/>
                <w:bCs/>
                <w:sz w:val="20"/>
              </w:rPr>
              <w:fldChar w:fldCharType="begin">
                <w:ffData>
                  <w:name w:val="FastighetTjänande"/>
                  <w:enabled/>
                  <w:calcOnExit w:val="0"/>
                  <w:textInput/>
                </w:ffData>
              </w:fldChar>
            </w:r>
            <w:bookmarkStart w:id="0" w:name="FastighetTjänande"/>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0"/>
          </w:p>
        </w:tc>
        <w:tc>
          <w:tcPr>
            <w:tcW w:w="4918" w:type="dxa"/>
            <w:gridSpan w:val="2"/>
            <w:vMerge w:val="restart"/>
          </w:tcPr>
          <w:p w14:paraId="17E8E8BB" w14:textId="77777777" w:rsidR="005B6401" w:rsidRDefault="00BC79E3" w:rsidP="005B6401">
            <w:pPr>
              <w:keepNext/>
              <w:tabs>
                <w:tab w:val="left" w:pos="-284"/>
              </w:tabs>
              <w:suppressAutoHyphens/>
              <w:spacing w:before="20" w:after="20"/>
              <w:ind w:firstLine="403"/>
              <w:outlineLvl w:val="3"/>
              <w:rPr>
                <w:rFonts w:ascii="Myriad Pro Light" w:hAnsi="Myriad Pro Light" w:cs="Arial"/>
                <w:b/>
                <w:bCs/>
                <w:sz w:val="16"/>
                <w:u w:val="single"/>
                <w:lang w:eastAsia="sv-SE"/>
              </w:rPr>
            </w:pPr>
            <w:r w:rsidRPr="00684031">
              <w:rPr>
                <w:rFonts w:ascii="Myriad Pro Light" w:hAnsi="Myriad Pro Light" w:cs="Arial"/>
                <w:b/>
                <w:bCs/>
                <w:sz w:val="16"/>
                <w:u w:val="single"/>
                <w:lang w:eastAsia="sv-SE"/>
              </w:rPr>
              <w:t>Kontaktperson/avtal skickas till (namn, adress, telefon)</w:t>
            </w:r>
          </w:p>
          <w:p w14:paraId="05F2BECD" w14:textId="564B8CC8" w:rsidR="00470FC7" w:rsidRPr="00725E9A" w:rsidRDefault="00470FC7" w:rsidP="00470FC7">
            <w:pPr>
              <w:pStyle w:val="Rubrik2"/>
              <w:tabs>
                <w:tab w:val="left" w:pos="-284"/>
              </w:tabs>
              <w:ind w:left="0"/>
              <w:rPr>
                <w:rFonts w:ascii="Arial" w:hAnsi="Arial" w:cs="Arial"/>
                <w:i w:val="0"/>
                <w:iCs/>
                <w:sz w:val="20"/>
              </w:rPr>
            </w:pPr>
            <w:r>
              <w:rPr>
                <w:rFonts w:ascii="Arial" w:hAnsi="Arial" w:cs="Arial"/>
                <w:i w:val="0"/>
                <w:iCs/>
                <w:sz w:val="20"/>
              </w:rPr>
              <w:t xml:space="preserve">      </w:t>
            </w:r>
            <w:r w:rsidR="008477C3">
              <w:rPr>
                <w:rFonts w:ascii="Arial" w:hAnsi="Arial" w:cs="Arial"/>
                <w:i w:val="0"/>
                <w:iCs/>
                <w:sz w:val="20"/>
              </w:rPr>
              <w:fldChar w:fldCharType="begin">
                <w:ffData>
                  <w:name w:val="KontaktNamn1"/>
                  <w:enabled/>
                  <w:calcOnExit w:val="0"/>
                  <w:textInput/>
                </w:ffData>
              </w:fldChar>
            </w:r>
            <w:bookmarkStart w:id="1" w:name="KontaktNamn1"/>
            <w:r w:rsidR="008477C3">
              <w:rPr>
                <w:rFonts w:ascii="Arial" w:hAnsi="Arial" w:cs="Arial"/>
                <w:i w:val="0"/>
                <w:iCs/>
                <w:sz w:val="20"/>
              </w:rPr>
              <w:instrText xml:space="preserve"> FORMTEXT </w:instrText>
            </w:r>
            <w:r w:rsidR="008477C3">
              <w:rPr>
                <w:rFonts w:ascii="Arial" w:hAnsi="Arial" w:cs="Arial"/>
                <w:i w:val="0"/>
                <w:iCs/>
                <w:sz w:val="20"/>
              </w:rPr>
            </w:r>
            <w:r w:rsidR="008477C3">
              <w:rPr>
                <w:rFonts w:ascii="Arial" w:hAnsi="Arial" w:cs="Arial"/>
                <w:i w:val="0"/>
                <w:iCs/>
                <w:sz w:val="20"/>
              </w:rPr>
              <w:fldChar w:fldCharType="separate"/>
            </w:r>
            <w:r w:rsidR="008477C3">
              <w:rPr>
                <w:rFonts w:ascii="Arial" w:hAnsi="Arial" w:cs="Arial"/>
                <w:i w:val="0"/>
                <w:iCs/>
                <w:noProof/>
                <w:sz w:val="20"/>
              </w:rPr>
              <w:t> </w:t>
            </w:r>
            <w:r w:rsidR="008477C3">
              <w:rPr>
                <w:rFonts w:ascii="Arial" w:hAnsi="Arial" w:cs="Arial"/>
                <w:i w:val="0"/>
                <w:iCs/>
                <w:noProof/>
                <w:sz w:val="20"/>
              </w:rPr>
              <w:t> </w:t>
            </w:r>
            <w:r w:rsidR="008477C3">
              <w:rPr>
                <w:rFonts w:ascii="Arial" w:hAnsi="Arial" w:cs="Arial"/>
                <w:i w:val="0"/>
                <w:iCs/>
                <w:noProof/>
                <w:sz w:val="20"/>
              </w:rPr>
              <w:t> </w:t>
            </w:r>
            <w:r w:rsidR="008477C3">
              <w:rPr>
                <w:rFonts w:ascii="Arial" w:hAnsi="Arial" w:cs="Arial"/>
                <w:i w:val="0"/>
                <w:iCs/>
                <w:noProof/>
                <w:sz w:val="20"/>
              </w:rPr>
              <w:t> </w:t>
            </w:r>
            <w:r w:rsidR="008477C3">
              <w:rPr>
                <w:rFonts w:ascii="Arial" w:hAnsi="Arial" w:cs="Arial"/>
                <w:i w:val="0"/>
                <w:iCs/>
                <w:noProof/>
                <w:sz w:val="20"/>
              </w:rPr>
              <w:t> </w:t>
            </w:r>
            <w:r w:rsidR="008477C3">
              <w:rPr>
                <w:rFonts w:ascii="Arial" w:hAnsi="Arial" w:cs="Arial"/>
                <w:i w:val="0"/>
                <w:iCs/>
                <w:sz w:val="20"/>
              </w:rPr>
              <w:fldChar w:fldCharType="end"/>
            </w:r>
            <w:bookmarkEnd w:id="1"/>
          </w:p>
          <w:p w14:paraId="4C8E655C" w14:textId="50F5636F" w:rsidR="00470FC7" w:rsidRPr="00725E9A" w:rsidRDefault="00470FC7" w:rsidP="00470FC7">
            <w:pPr>
              <w:pStyle w:val="Rubrik2"/>
              <w:tabs>
                <w:tab w:val="left" w:pos="-284"/>
              </w:tabs>
              <w:ind w:left="0"/>
              <w:rPr>
                <w:rFonts w:ascii="Arial" w:hAnsi="Arial" w:cs="Arial"/>
                <w:i w:val="0"/>
                <w:iCs/>
                <w:sz w:val="20"/>
              </w:rPr>
            </w:pPr>
            <w:r w:rsidRPr="00725E9A">
              <w:rPr>
                <w:i w:val="0"/>
                <w:iCs/>
              </w:rPr>
              <w:t xml:space="preserve">     </w:t>
            </w:r>
            <w:r w:rsidR="00BA7C8B">
              <w:rPr>
                <w:i w:val="0"/>
                <w:iCs/>
              </w:rPr>
              <w:t xml:space="preserve"> </w:t>
            </w:r>
            <w:r w:rsidR="004C0CE1">
              <w:rPr>
                <w:rFonts w:ascii="Arial" w:hAnsi="Arial" w:cs="Arial"/>
                <w:i w:val="0"/>
                <w:iCs/>
                <w:sz w:val="20"/>
              </w:rPr>
              <w:fldChar w:fldCharType="begin">
                <w:ffData>
                  <w:name w:val="KontaktAdress"/>
                  <w:enabled/>
                  <w:calcOnExit w:val="0"/>
                  <w:textInput/>
                </w:ffData>
              </w:fldChar>
            </w:r>
            <w:bookmarkStart w:id="2" w:name="KontaktAdress"/>
            <w:r w:rsidR="004C0CE1">
              <w:rPr>
                <w:rFonts w:ascii="Arial" w:hAnsi="Arial" w:cs="Arial"/>
                <w:i w:val="0"/>
                <w:iCs/>
                <w:sz w:val="20"/>
              </w:rPr>
              <w:instrText xml:space="preserve"> FORMTEXT </w:instrText>
            </w:r>
            <w:r w:rsidR="004C0CE1">
              <w:rPr>
                <w:rFonts w:ascii="Arial" w:hAnsi="Arial" w:cs="Arial"/>
                <w:i w:val="0"/>
                <w:iCs/>
                <w:sz w:val="20"/>
              </w:rPr>
            </w:r>
            <w:r w:rsidR="004C0CE1">
              <w:rPr>
                <w:rFonts w:ascii="Arial" w:hAnsi="Arial" w:cs="Arial"/>
                <w:i w:val="0"/>
                <w:iCs/>
                <w:sz w:val="20"/>
              </w:rPr>
              <w:fldChar w:fldCharType="separate"/>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sz w:val="20"/>
              </w:rPr>
              <w:fldChar w:fldCharType="end"/>
            </w:r>
            <w:bookmarkEnd w:id="2"/>
          </w:p>
          <w:p w14:paraId="0DD35EAE" w14:textId="610F4349" w:rsidR="00470FC7" w:rsidRPr="00725E9A" w:rsidRDefault="00470FC7" w:rsidP="00470FC7">
            <w:pPr>
              <w:pStyle w:val="Rubrik2"/>
              <w:tabs>
                <w:tab w:val="left" w:pos="-284"/>
              </w:tabs>
              <w:ind w:left="0"/>
              <w:rPr>
                <w:rFonts w:ascii="Arial" w:hAnsi="Arial" w:cs="Arial"/>
                <w:i w:val="0"/>
                <w:iCs/>
                <w:sz w:val="20"/>
              </w:rPr>
            </w:pPr>
            <w:r w:rsidRPr="00725E9A">
              <w:rPr>
                <w:rFonts w:ascii="Arial" w:hAnsi="Arial" w:cs="Arial"/>
                <w:i w:val="0"/>
                <w:iCs/>
                <w:sz w:val="20"/>
              </w:rPr>
              <w:t xml:space="preserve">      </w:t>
            </w:r>
            <w:r w:rsidR="004C0CE1">
              <w:rPr>
                <w:rFonts w:ascii="Arial" w:hAnsi="Arial" w:cs="Arial"/>
                <w:i w:val="0"/>
                <w:iCs/>
                <w:sz w:val="20"/>
              </w:rPr>
              <w:fldChar w:fldCharType="begin">
                <w:ffData>
                  <w:name w:val="KontaktPostadress"/>
                  <w:enabled/>
                  <w:calcOnExit w:val="0"/>
                  <w:textInput/>
                </w:ffData>
              </w:fldChar>
            </w:r>
            <w:bookmarkStart w:id="3" w:name="KontaktPostadress"/>
            <w:r w:rsidR="004C0CE1">
              <w:rPr>
                <w:rFonts w:ascii="Arial" w:hAnsi="Arial" w:cs="Arial"/>
                <w:i w:val="0"/>
                <w:iCs/>
                <w:sz w:val="20"/>
              </w:rPr>
              <w:instrText xml:space="preserve"> FORMTEXT </w:instrText>
            </w:r>
            <w:r w:rsidR="004C0CE1">
              <w:rPr>
                <w:rFonts w:ascii="Arial" w:hAnsi="Arial" w:cs="Arial"/>
                <w:i w:val="0"/>
                <w:iCs/>
                <w:sz w:val="20"/>
              </w:rPr>
            </w:r>
            <w:r w:rsidR="004C0CE1">
              <w:rPr>
                <w:rFonts w:ascii="Arial" w:hAnsi="Arial" w:cs="Arial"/>
                <w:i w:val="0"/>
                <w:iCs/>
                <w:sz w:val="20"/>
              </w:rPr>
              <w:fldChar w:fldCharType="separate"/>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sz w:val="20"/>
              </w:rPr>
              <w:fldChar w:fldCharType="end"/>
            </w:r>
            <w:bookmarkEnd w:id="3"/>
          </w:p>
          <w:p w14:paraId="00E3EE0A" w14:textId="64C5F165" w:rsidR="00470FC7" w:rsidRPr="00725E9A" w:rsidRDefault="00470FC7" w:rsidP="00470FC7">
            <w:pPr>
              <w:pStyle w:val="Rubrik2"/>
              <w:tabs>
                <w:tab w:val="left" w:pos="-284"/>
              </w:tabs>
              <w:ind w:left="0"/>
              <w:rPr>
                <w:rFonts w:ascii="Arial" w:hAnsi="Arial" w:cs="Arial"/>
                <w:i w:val="0"/>
                <w:iCs/>
                <w:sz w:val="20"/>
              </w:rPr>
            </w:pPr>
            <w:r w:rsidRPr="00725E9A">
              <w:rPr>
                <w:rFonts w:ascii="Arial" w:hAnsi="Arial" w:cs="Arial"/>
                <w:i w:val="0"/>
                <w:iCs/>
                <w:sz w:val="20"/>
              </w:rPr>
              <w:t xml:space="preserve">      </w:t>
            </w:r>
            <w:r w:rsidR="008D2A0B">
              <w:rPr>
                <w:rFonts w:ascii="Arial" w:hAnsi="Arial" w:cs="Arial"/>
                <w:i w:val="0"/>
                <w:iCs/>
                <w:sz w:val="20"/>
              </w:rPr>
              <w:fldChar w:fldCharType="begin">
                <w:ffData>
                  <w:name w:val="text99"/>
                  <w:enabled/>
                  <w:calcOnExit w:val="0"/>
                  <w:textInput/>
                </w:ffData>
              </w:fldChar>
            </w:r>
            <w:bookmarkStart w:id="4" w:name="text99"/>
            <w:r w:rsidR="008D2A0B">
              <w:rPr>
                <w:rFonts w:ascii="Arial" w:hAnsi="Arial" w:cs="Arial"/>
                <w:i w:val="0"/>
                <w:iCs/>
                <w:sz w:val="20"/>
              </w:rPr>
              <w:instrText xml:space="preserve"> FORMTEXT </w:instrText>
            </w:r>
            <w:r w:rsidR="008D2A0B">
              <w:rPr>
                <w:rFonts w:ascii="Arial" w:hAnsi="Arial" w:cs="Arial"/>
                <w:i w:val="0"/>
                <w:iCs/>
                <w:sz w:val="20"/>
              </w:rPr>
            </w:r>
            <w:r w:rsidR="008D2A0B">
              <w:rPr>
                <w:rFonts w:ascii="Arial" w:hAnsi="Arial" w:cs="Arial"/>
                <w:i w:val="0"/>
                <w:iCs/>
                <w:sz w:val="20"/>
              </w:rPr>
              <w:fldChar w:fldCharType="separate"/>
            </w:r>
            <w:r w:rsidR="008D2A0B">
              <w:rPr>
                <w:rFonts w:ascii="Arial" w:hAnsi="Arial" w:cs="Arial"/>
                <w:i w:val="0"/>
                <w:iCs/>
                <w:noProof/>
                <w:sz w:val="20"/>
              </w:rPr>
              <w:t> </w:t>
            </w:r>
            <w:r w:rsidR="008D2A0B">
              <w:rPr>
                <w:rFonts w:ascii="Arial" w:hAnsi="Arial" w:cs="Arial"/>
                <w:i w:val="0"/>
                <w:iCs/>
                <w:noProof/>
                <w:sz w:val="20"/>
              </w:rPr>
              <w:t> </w:t>
            </w:r>
            <w:r w:rsidR="008D2A0B">
              <w:rPr>
                <w:rFonts w:ascii="Arial" w:hAnsi="Arial" w:cs="Arial"/>
                <w:i w:val="0"/>
                <w:iCs/>
                <w:noProof/>
                <w:sz w:val="20"/>
              </w:rPr>
              <w:t> </w:t>
            </w:r>
            <w:r w:rsidR="008D2A0B">
              <w:rPr>
                <w:rFonts w:ascii="Arial" w:hAnsi="Arial" w:cs="Arial"/>
                <w:i w:val="0"/>
                <w:iCs/>
                <w:noProof/>
                <w:sz w:val="20"/>
              </w:rPr>
              <w:t> </w:t>
            </w:r>
            <w:r w:rsidR="008D2A0B">
              <w:rPr>
                <w:rFonts w:ascii="Arial" w:hAnsi="Arial" w:cs="Arial"/>
                <w:i w:val="0"/>
                <w:iCs/>
                <w:noProof/>
                <w:sz w:val="20"/>
              </w:rPr>
              <w:t> </w:t>
            </w:r>
            <w:r w:rsidR="008D2A0B">
              <w:rPr>
                <w:rFonts w:ascii="Arial" w:hAnsi="Arial" w:cs="Arial"/>
                <w:i w:val="0"/>
                <w:iCs/>
                <w:sz w:val="20"/>
              </w:rPr>
              <w:fldChar w:fldCharType="end"/>
            </w:r>
            <w:bookmarkEnd w:id="4"/>
          </w:p>
          <w:p w14:paraId="432FAB48" w14:textId="13CF5FAD" w:rsidR="00470FC7" w:rsidRPr="00725E9A" w:rsidRDefault="00470FC7" w:rsidP="00470FC7">
            <w:pPr>
              <w:pStyle w:val="Rubrik2"/>
              <w:tabs>
                <w:tab w:val="left" w:pos="-284"/>
              </w:tabs>
              <w:ind w:left="257"/>
              <w:rPr>
                <w:rFonts w:ascii="Arial" w:hAnsi="Arial" w:cs="Arial"/>
                <w:i w:val="0"/>
                <w:iCs/>
                <w:sz w:val="20"/>
              </w:rPr>
            </w:pPr>
            <w:r w:rsidRPr="00725E9A">
              <w:rPr>
                <w:rFonts w:ascii="Arial" w:hAnsi="Arial" w:cs="Arial"/>
                <w:i w:val="0"/>
                <w:iCs/>
                <w:sz w:val="20"/>
              </w:rPr>
              <w:t xml:space="preserve"> </w:t>
            </w:r>
            <w:r w:rsidR="004C0CE1">
              <w:rPr>
                <w:rFonts w:ascii="Arial" w:hAnsi="Arial" w:cs="Arial"/>
                <w:i w:val="0"/>
                <w:iCs/>
                <w:sz w:val="20"/>
              </w:rPr>
              <w:fldChar w:fldCharType="begin">
                <w:ffData>
                  <w:name w:val="KontaktTele"/>
                  <w:enabled/>
                  <w:calcOnExit w:val="0"/>
                  <w:textInput/>
                </w:ffData>
              </w:fldChar>
            </w:r>
            <w:bookmarkStart w:id="5" w:name="KontaktTele"/>
            <w:r w:rsidR="004C0CE1">
              <w:rPr>
                <w:rFonts w:ascii="Arial" w:hAnsi="Arial" w:cs="Arial"/>
                <w:i w:val="0"/>
                <w:iCs/>
                <w:sz w:val="20"/>
              </w:rPr>
              <w:instrText xml:space="preserve"> FORMTEXT </w:instrText>
            </w:r>
            <w:r w:rsidR="004C0CE1">
              <w:rPr>
                <w:rFonts w:ascii="Arial" w:hAnsi="Arial" w:cs="Arial"/>
                <w:i w:val="0"/>
                <w:iCs/>
                <w:sz w:val="20"/>
              </w:rPr>
            </w:r>
            <w:r w:rsidR="004C0CE1">
              <w:rPr>
                <w:rFonts w:ascii="Arial" w:hAnsi="Arial" w:cs="Arial"/>
                <w:i w:val="0"/>
                <w:iCs/>
                <w:sz w:val="20"/>
              </w:rPr>
              <w:fldChar w:fldCharType="separate"/>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noProof/>
                <w:sz w:val="20"/>
              </w:rPr>
              <w:t> </w:t>
            </w:r>
            <w:r w:rsidR="004C0CE1">
              <w:rPr>
                <w:rFonts w:ascii="Arial" w:hAnsi="Arial" w:cs="Arial"/>
                <w:i w:val="0"/>
                <w:iCs/>
                <w:sz w:val="20"/>
              </w:rPr>
              <w:fldChar w:fldCharType="end"/>
            </w:r>
            <w:bookmarkEnd w:id="5"/>
          </w:p>
          <w:p w14:paraId="7E0DCFF7" w14:textId="329EF9FB" w:rsidR="00470FC7" w:rsidRPr="00684031" w:rsidRDefault="00470FC7" w:rsidP="005B6401">
            <w:pPr>
              <w:keepNext/>
              <w:tabs>
                <w:tab w:val="left" w:pos="-284"/>
              </w:tabs>
              <w:suppressAutoHyphens/>
              <w:spacing w:before="20" w:after="20"/>
              <w:ind w:firstLine="403"/>
              <w:outlineLvl w:val="3"/>
              <w:rPr>
                <w:rFonts w:ascii="Myriad Pro Light" w:hAnsi="Myriad Pro Light" w:cs="Arial"/>
                <w:b/>
                <w:bCs/>
                <w:sz w:val="16"/>
                <w:u w:val="single"/>
                <w:lang w:eastAsia="sv-SE"/>
              </w:rPr>
            </w:pPr>
          </w:p>
        </w:tc>
      </w:tr>
      <w:tr w:rsidR="00BC79E3" w:rsidRPr="00684031" w14:paraId="5EE887C6" w14:textId="77777777" w:rsidTr="00393BF2">
        <w:trPr>
          <w:cantSplit/>
          <w:trHeight w:val="455"/>
          <w:jc w:val="center"/>
        </w:trPr>
        <w:tc>
          <w:tcPr>
            <w:tcW w:w="1574" w:type="dxa"/>
          </w:tcPr>
          <w:p w14:paraId="03E2C74D" w14:textId="77777777" w:rsidR="00BC79E3" w:rsidRPr="00684031" w:rsidRDefault="00BC79E3" w:rsidP="00BC79E3">
            <w:pPr>
              <w:keepNext/>
              <w:tabs>
                <w:tab w:val="left" w:pos="-284"/>
              </w:tabs>
              <w:suppressAutoHyphens/>
              <w:spacing w:before="20" w:after="20"/>
              <w:outlineLvl w:val="3"/>
              <w:rPr>
                <w:rFonts w:ascii="Myriad Pro Light" w:hAnsi="Myriad Pro Light" w:cs="Arial"/>
                <w:b/>
                <w:bCs/>
                <w:sz w:val="16"/>
                <w:szCs w:val="14"/>
                <w:lang w:val="nb-NO" w:eastAsia="sv-SE"/>
              </w:rPr>
            </w:pPr>
            <w:r w:rsidRPr="00684031">
              <w:rPr>
                <w:rFonts w:ascii="Myriad Pro Light" w:hAnsi="Myriad Pro Light" w:cs="Arial"/>
                <w:b/>
                <w:bCs/>
                <w:sz w:val="16"/>
                <w:szCs w:val="14"/>
                <w:lang w:val="nb-NO" w:eastAsia="sv-SE"/>
              </w:rPr>
              <w:t>Kommun</w:t>
            </w:r>
          </w:p>
          <w:p w14:paraId="2E047F29" w14:textId="77777777" w:rsidR="00BC79E3" w:rsidRPr="00684031" w:rsidRDefault="00BC79E3" w:rsidP="00BC79E3">
            <w:pPr>
              <w:keepNext/>
              <w:tabs>
                <w:tab w:val="left" w:pos="-284"/>
                <w:tab w:val="left" w:pos="2977"/>
              </w:tabs>
              <w:suppressAutoHyphens/>
              <w:spacing w:before="20" w:after="20"/>
              <w:outlineLvl w:val="1"/>
              <w:rPr>
                <w:rFonts w:ascii="Myriad Pro Light" w:hAnsi="Myriad Pro Light" w:cs="Arial"/>
                <w:b/>
                <w:sz w:val="20"/>
                <w:lang w:eastAsia="sv-SE"/>
              </w:rPr>
            </w:pPr>
            <w:r w:rsidRPr="00684031">
              <w:rPr>
                <w:rFonts w:ascii="Myriad Pro Light" w:hAnsi="Myriad Pro Light" w:cs="Arial"/>
                <w:b/>
                <w:sz w:val="20"/>
                <w:lang w:eastAsia="sv-SE"/>
              </w:rPr>
              <w:t>Luleå</w:t>
            </w:r>
          </w:p>
        </w:tc>
        <w:tc>
          <w:tcPr>
            <w:tcW w:w="2957" w:type="dxa"/>
            <w:gridSpan w:val="2"/>
          </w:tcPr>
          <w:p w14:paraId="7D8F057B" w14:textId="77777777" w:rsidR="00BC79E3" w:rsidRPr="00684031" w:rsidRDefault="00BC79E3" w:rsidP="00BC79E3">
            <w:pPr>
              <w:keepNext/>
              <w:tabs>
                <w:tab w:val="left" w:pos="-284"/>
              </w:tabs>
              <w:suppressAutoHyphens/>
              <w:spacing w:before="20" w:after="20"/>
              <w:outlineLvl w:val="3"/>
              <w:rPr>
                <w:rFonts w:ascii="Myriad Pro Light" w:hAnsi="Myriad Pro Light" w:cs="Arial"/>
                <w:b/>
                <w:bCs/>
                <w:sz w:val="16"/>
                <w:szCs w:val="14"/>
                <w:lang w:val="nb-NO" w:eastAsia="sv-SE"/>
              </w:rPr>
            </w:pPr>
            <w:r w:rsidRPr="00684031">
              <w:rPr>
                <w:rFonts w:ascii="Myriad Pro Light" w:hAnsi="Myriad Pro Light" w:cs="Arial"/>
                <w:b/>
                <w:bCs/>
                <w:sz w:val="16"/>
                <w:szCs w:val="14"/>
                <w:lang w:val="nb-NO" w:eastAsia="sv-SE"/>
              </w:rPr>
              <w:t>Län</w:t>
            </w:r>
          </w:p>
          <w:p w14:paraId="72D24BB9" w14:textId="77777777" w:rsidR="00BC79E3" w:rsidRPr="00684031" w:rsidRDefault="00BC79E3" w:rsidP="00BC79E3">
            <w:pPr>
              <w:keepNext/>
              <w:tabs>
                <w:tab w:val="left" w:pos="-284"/>
                <w:tab w:val="left" w:pos="2977"/>
              </w:tabs>
              <w:suppressAutoHyphens/>
              <w:spacing w:before="20" w:after="20"/>
              <w:outlineLvl w:val="1"/>
              <w:rPr>
                <w:rFonts w:ascii="Myriad Pro Light" w:hAnsi="Myriad Pro Light" w:cs="Arial"/>
                <w:b/>
                <w:sz w:val="16"/>
                <w:lang w:eastAsia="sv-SE"/>
              </w:rPr>
            </w:pPr>
            <w:r w:rsidRPr="00684031">
              <w:rPr>
                <w:rFonts w:ascii="Myriad Pro Light" w:hAnsi="Myriad Pro Light" w:cs="Arial"/>
                <w:b/>
                <w:sz w:val="20"/>
                <w:lang w:eastAsia="sv-SE"/>
              </w:rPr>
              <w:t>Norrbottens län</w:t>
            </w:r>
          </w:p>
        </w:tc>
        <w:tc>
          <w:tcPr>
            <w:tcW w:w="4918" w:type="dxa"/>
            <w:gridSpan w:val="2"/>
            <w:vMerge/>
          </w:tcPr>
          <w:p w14:paraId="08AFE4C8" w14:textId="77777777" w:rsidR="00BC79E3" w:rsidRPr="00684031" w:rsidRDefault="00BC79E3" w:rsidP="00BC79E3">
            <w:pPr>
              <w:tabs>
                <w:tab w:val="left" w:pos="-284"/>
                <w:tab w:val="left" w:pos="1247"/>
                <w:tab w:val="left" w:pos="2552"/>
                <w:tab w:val="left" w:pos="3856"/>
                <w:tab w:val="left" w:pos="5160"/>
                <w:tab w:val="left" w:pos="6464"/>
                <w:tab w:val="left" w:pos="7768"/>
                <w:tab w:val="left" w:pos="9072"/>
              </w:tabs>
              <w:suppressAutoHyphens/>
              <w:spacing w:after="40"/>
              <w:rPr>
                <w:rFonts w:ascii="Myriad Pro Light" w:hAnsi="Myriad Pro Light" w:cs="Arial"/>
                <w:sz w:val="16"/>
                <w:lang w:eastAsia="sv-SE"/>
              </w:rPr>
            </w:pPr>
          </w:p>
        </w:tc>
      </w:tr>
      <w:tr w:rsidR="00BC79E3" w:rsidRPr="00684031" w14:paraId="0A8E34F1" w14:textId="77777777" w:rsidTr="00393BF2">
        <w:trPr>
          <w:cantSplit/>
          <w:trHeight w:val="392"/>
          <w:jc w:val="center"/>
        </w:trPr>
        <w:tc>
          <w:tcPr>
            <w:tcW w:w="4531" w:type="dxa"/>
            <w:gridSpan w:val="3"/>
            <w:vMerge w:val="restart"/>
          </w:tcPr>
          <w:p w14:paraId="19AD9CD6" w14:textId="001411E4" w:rsidR="00BC79E3" w:rsidRPr="00684031" w:rsidRDefault="00BC79E3" w:rsidP="00BC79E3">
            <w:pPr>
              <w:keepNext/>
              <w:tabs>
                <w:tab w:val="left" w:pos="-284"/>
              </w:tabs>
              <w:suppressAutoHyphens/>
              <w:spacing w:before="20" w:after="20"/>
              <w:outlineLvl w:val="3"/>
              <w:rPr>
                <w:rFonts w:ascii="Myriad Pro Light" w:hAnsi="Myriad Pro Light" w:cs="Arial"/>
                <w:b/>
                <w:sz w:val="16"/>
                <w:lang w:eastAsia="sv-SE"/>
              </w:rPr>
            </w:pPr>
            <w:r w:rsidRPr="00684031">
              <w:rPr>
                <w:rFonts w:ascii="Myriad Pro Light" w:hAnsi="Myriad Pro Light" w:cs="Arial"/>
                <w:b/>
                <w:sz w:val="16"/>
                <w:lang w:eastAsia="sv-SE"/>
              </w:rPr>
              <w:t>Fastighetsägare (namn, person-nr/</w:t>
            </w:r>
            <w:proofErr w:type="spellStart"/>
            <w:r w:rsidRPr="00684031">
              <w:rPr>
                <w:rFonts w:ascii="Myriad Pro Light" w:hAnsi="Myriad Pro Light" w:cs="Arial"/>
                <w:b/>
                <w:sz w:val="16"/>
                <w:lang w:eastAsia="sv-SE"/>
              </w:rPr>
              <w:t>org</w:t>
            </w:r>
            <w:proofErr w:type="spellEnd"/>
            <w:r w:rsidRPr="00684031">
              <w:rPr>
                <w:rFonts w:ascii="Myriad Pro Light" w:hAnsi="Myriad Pro Light" w:cs="Arial"/>
                <w:b/>
                <w:sz w:val="16"/>
                <w:lang w:eastAsia="sv-SE"/>
              </w:rPr>
              <w:t>-nr</w:t>
            </w:r>
            <w:r w:rsidR="005B6401" w:rsidRPr="00684031">
              <w:rPr>
                <w:rFonts w:ascii="Myriad Pro Light" w:hAnsi="Myriad Pro Light" w:cs="Arial"/>
                <w:b/>
                <w:sz w:val="16"/>
                <w:lang w:eastAsia="sv-SE"/>
              </w:rPr>
              <w:t>, andel</w:t>
            </w:r>
            <w:r w:rsidRPr="00684031">
              <w:rPr>
                <w:rFonts w:ascii="Myriad Pro Light" w:hAnsi="Myriad Pro Light" w:cs="Arial"/>
                <w:b/>
                <w:sz w:val="16"/>
                <w:lang w:eastAsia="sv-SE"/>
              </w:rPr>
              <w:t>)</w:t>
            </w:r>
          </w:p>
          <w:p w14:paraId="270EB4F4" w14:textId="77777777" w:rsidR="00470FC7" w:rsidRPr="00725E9A" w:rsidRDefault="00470FC7" w:rsidP="00470FC7">
            <w:pPr>
              <w:tabs>
                <w:tab w:val="left" w:pos="-284"/>
                <w:tab w:val="left" w:pos="1247"/>
                <w:tab w:val="left" w:pos="2552"/>
                <w:tab w:val="left" w:pos="3856"/>
                <w:tab w:val="left" w:pos="5160"/>
                <w:tab w:val="left" w:pos="6464"/>
                <w:tab w:val="left" w:pos="7768"/>
                <w:tab w:val="left" w:pos="9072"/>
              </w:tabs>
              <w:spacing w:after="60"/>
              <w:rPr>
                <w:rFonts w:ascii="Arial" w:hAnsi="Arial" w:cs="Arial"/>
                <w:b/>
                <w:bCs/>
                <w:sz w:val="20"/>
                <w:lang w:eastAsia="sv-SE"/>
              </w:rPr>
            </w:pPr>
            <w:r w:rsidRPr="00725E9A">
              <w:rPr>
                <w:rFonts w:ascii="Arial" w:hAnsi="Arial" w:cs="Arial"/>
                <w:b/>
                <w:bCs/>
                <w:sz w:val="20"/>
                <w:lang w:eastAsia="sv-SE"/>
              </w:rPr>
              <w:fldChar w:fldCharType="begin">
                <w:ffData>
                  <w:name w:val="Fägare1"/>
                  <w:enabled/>
                  <w:calcOnExit w:val="0"/>
                  <w:textInput/>
                </w:ffData>
              </w:fldChar>
            </w:r>
            <w:bookmarkStart w:id="6" w:name="Fägare1"/>
            <w:r w:rsidRPr="00725E9A">
              <w:rPr>
                <w:rFonts w:ascii="Arial" w:hAnsi="Arial" w:cs="Arial"/>
                <w:b/>
                <w:bCs/>
                <w:sz w:val="20"/>
                <w:lang w:eastAsia="sv-SE"/>
              </w:rPr>
              <w:instrText xml:space="preserve"> FORMTEXT </w:instrText>
            </w:r>
            <w:r w:rsidRPr="00725E9A">
              <w:rPr>
                <w:rFonts w:ascii="Arial" w:hAnsi="Arial" w:cs="Arial"/>
                <w:b/>
                <w:bCs/>
                <w:sz w:val="20"/>
                <w:lang w:eastAsia="sv-SE"/>
              </w:rPr>
            </w:r>
            <w:r w:rsidRPr="00725E9A">
              <w:rPr>
                <w:rFonts w:ascii="Arial" w:hAnsi="Arial" w:cs="Arial"/>
                <w:b/>
                <w:bCs/>
                <w:sz w:val="20"/>
                <w:lang w:eastAsia="sv-SE"/>
              </w:rPr>
              <w:fldChar w:fldCharType="separate"/>
            </w:r>
            <w:r w:rsidRPr="00725E9A">
              <w:rPr>
                <w:rFonts w:ascii="Arial" w:hAnsi="Arial" w:cs="Arial"/>
                <w:b/>
                <w:bCs/>
                <w:noProof/>
                <w:sz w:val="20"/>
                <w:lang w:eastAsia="sv-SE"/>
              </w:rPr>
              <w:t> </w:t>
            </w:r>
            <w:r w:rsidRPr="00725E9A">
              <w:rPr>
                <w:rFonts w:ascii="Arial" w:hAnsi="Arial" w:cs="Arial"/>
                <w:b/>
                <w:bCs/>
                <w:noProof/>
                <w:sz w:val="20"/>
                <w:lang w:eastAsia="sv-SE"/>
              </w:rPr>
              <w:t> </w:t>
            </w:r>
            <w:r w:rsidRPr="00725E9A">
              <w:rPr>
                <w:rFonts w:ascii="Arial" w:hAnsi="Arial" w:cs="Arial"/>
                <w:b/>
                <w:bCs/>
                <w:noProof/>
                <w:sz w:val="20"/>
                <w:lang w:eastAsia="sv-SE"/>
              </w:rPr>
              <w:t> </w:t>
            </w:r>
            <w:r w:rsidRPr="00725E9A">
              <w:rPr>
                <w:rFonts w:ascii="Arial" w:hAnsi="Arial" w:cs="Arial"/>
                <w:b/>
                <w:bCs/>
                <w:noProof/>
                <w:sz w:val="20"/>
                <w:lang w:eastAsia="sv-SE"/>
              </w:rPr>
              <w:t> </w:t>
            </w:r>
            <w:r w:rsidRPr="00725E9A">
              <w:rPr>
                <w:rFonts w:ascii="Arial" w:hAnsi="Arial" w:cs="Arial"/>
                <w:b/>
                <w:bCs/>
                <w:noProof/>
                <w:sz w:val="20"/>
                <w:lang w:eastAsia="sv-SE"/>
              </w:rPr>
              <w:t> </w:t>
            </w:r>
            <w:r w:rsidRPr="00725E9A">
              <w:rPr>
                <w:rFonts w:ascii="Arial" w:hAnsi="Arial" w:cs="Arial"/>
                <w:b/>
                <w:bCs/>
                <w:sz w:val="20"/>
                <w:lang w:eastAsia="sv-SE"/>
              </w:rPr>
              <w:fldChar w:fldCharType="end"/>
            </w:r>
            <w:bookmarkEnd w:id="6"/>
          </w:p>
          <w:p w14:paraId="7A40BE84" w14:textId="77777777" w:rsidR="00470FC7" w:rsidRPr="00725E9A"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sidRPr="00725E9A">
              <w:rPr>
                <w:rFonts w:ascii="Arial" w:hAnsi="Arial" w:cs="Arial"/>
                <w:b/>
                <w:bCs/>
                <w:sz w:val="20"/>
              </w:rPr>
              <w:fldChar w:fldCharType="begin">
                <w:ffData>
                  <w:name w:val="Fägare2"/>
                  <w:enabled/>
                  <w:calcOnExit w:val="0"/>
                  <w:textInput/>
                </w:ffData>
              </w:fldChar>
            </w:r>
            <w:bookmarkStart w:id="7" w:name="Fägare2"/>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7"/>
          </w:p>
          <w:p w14:paraId="20D9D1E7" w14:textId="77777777" w:rsidR="00470FC7" w:rsidRPr="00725E9A"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sidRPr="00725E9A">
              <w:rPr>
                <w:rFonts w:ascii="Arial" w:hAnsi="Arial" w:cs="Arial"/>
                <w:b/>
                <w:bCs/>
                <w:sz w:val="20"/>
              </w:rPr>
              <w:fldChar w:fldCharType="begin">
                <w:ffData>
                  <w:name w:val="Fägare3"/>
                  <w:enabled/>
                  <w:calcOnExit w:val="0"/>
                  <w:textInput/>
                </w:ffData>
              </w:fldChar>
            </w:r>
            <w:bookmarkStart w:id="8" w:name="Fägare3"/>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8"/>
          </w:p>
          <w:p w14:paraId="5F565FCF" w14:textId="77777777" w:rsidR="00470FC7" w:rsidRPr="00725E9A"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sidRPr="00725E9A">
              <w:rPr>
                <w:rFonts w:ascii="Arial" w:hAnsi="Arial" w:cs="Arial"/>
                <w:b/>
                <w:bCs/>
                <w:sz w:val="20"/>
              </w:rPr>
              <w:fldChar w:fldCharType="begin">
                <w:ffData>
                  <w:name w:val="Fägare4"/>
                  <w:enabled/>
                  <w:calcOnExit w:val="0"/>
                  <w:textInput/>
                </w:ffData>
              </w:fldChar>
            </w:r>
            <w:bookmarkStart w:id="9" w:name="Fägare4"/>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9"/>
          </w:p>
          <w:p w14:paraId="0FA680B0" w14:textId="77777777" w:rsidR="00470FC7" w:rsidRPr="00725E9A"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sidRPr="00725E9A">
              <w:rPr>
                <w:rFonts w:ascii="Arial" w:hAnsi="Arial" w:cs="Arial"/>
                <w:b/>
                <w:bCs/>
                <w:sz w:val="20"/>
              </w:rPr>
              <w:fldChar w:fldCharType="begin">
                <w:ffData>
                  <w:name w:val="Fägare5"/>
                  <w:enabled/>
                  <w:calcOnExit w:val="0"/>
                  <w:textInput/>
                </w:ffData>
              </w:fldChar>
            </w:r>
            <w:bookmarkStart w:id="10" w:name="Fägare5"/>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10"/>
          </w:p>
          <w:p w14:paraId="01A3966A" w14:textId="46D9D683" w:rsidR="00470FC7"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sidRPr="00725E9A">
              <w:rPr>
                <w:rFonts w:ascii="Arial" w:hAnsi="Arial" w:cs="Arial"/>
                <w:b/>
                <w:bCs/>
                <w:sz w:val="20"/>
              </w:rPr>
              <w:fldChar w:fldCharType="begin">
                <w:ffData>
                  <w:name w:val="Fägare6"/>
                  <w:enabled/>
                  <w:calcOnExit w:val="0"/>
                  <w:textInput/>
                </w:ffData>
              </w:fldChar>
            </w:r>
            <w:bookmarkStart w:id="11" w:name="Fägare6"/>
            <w:r w:rsidRPr="00725E9A">
              <w:rPr>
                <w:rFonts w:ascii="Arial" w:hAnsi="Arial" w:cs="Arial"/>
                <w:b/>
                <w:bCs/>
                <w:sz w:val="20"/>
              </w:rPr>
              <w:instrText xml:space="preserve"> FORMTEXT </w:instrText>
            </w:r>
            <w:r w:rsidRPr="00725E9A">
              <w:rPr>
                <w:rFonts w:ascii="Arial" w:hAnsi="Arial" w:cs="Arial"/>
                <w:b/>
                <w:bCs/>
                <w:sz w:val="20"/>
              </w:rPr>
            </w:r>
            <w:r w:rsidRPr="00725E9A">
              <w:rPr>
                <w:rFonts w:ascii="Arial" w:hAnsi="Arial" w:cs="Arial"/>
                <w:b/>
                <w:bCs/>
                <w:sz w:val="20"/>
              </w:rPr>
              <w:fldChar w:fldCharType="separate"/>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noProof/>
                <w:sz w:val="20"/>
              </w:rPr>
              <w:t> </w:t>
            </w:r>
            <w:r w:rsidRPr="00725E9A">
              <w:rPr>
                <w:rFonts w:ascii="Arial" w:hAnsi="Arial" w:cs="Arial"/>
                <w:b/>
                <w:bCs/>
                <w:sz w:val="20"/>
              </w:rPr>
              <w:fldChar w:fldCharType="end"/>
            </w:r>
            <w:bookmarkEnd w:id="11"/>
          </w:p>
          <w:p w14:paraId="2E073130" w14:textId="468380C3" w:rsidR="00470FC7" w:rsidRPr="00725E9A" w:rsidRDefault="00470FC7" w:rsidP="00470FC7">
            <w:pPr>
              <w:tabs>
                <w:tab w:val="left" w:pos="0"/>
                <w:tab w:val="left" w:pos="1247"/>
                <w:tab w:val="left" w:pos="2552"/>
                <w:tab w:val="left" w:pos="3856"/>
                <w:tab w:val="left" w:pos="5160"/>
                <w:tab w:val="left" w:pos="6464"/>
                <w:tab w:val="left" w:pos="7768"/>
                <w:tab w:val="left" w:pos="9072"/>
              </w:tabs>
              <w:rPr>
                <w:rFonts w:ascii="Arial" w:hAnsi="Arial" w:cs="Arial"/>
                <w:b/>
                <w:bCs/>
                <w:sz w:val="20"/>
              </w:rPr>
            </w:pPr>
            <w:r>
              <w:rPr>
                <w:rFonts w:ascii="Arial" w:hAnsi="Arial" w:cs="Arial"/>
                <w:b/>
                <w:bCs/>
                <w:sz w:val="20"/>
              </w:rPr>
              <w:fldChar w:fldCharType="begin">
                <w:ffData>
                  <w:name w:val="Fägare7"/>
                  <w:enabled/>
                  <w:calcOnExit w:val="0"/>
                  <w:textInput/>
                </w:ffData>
              </w:fldChar>
            </w:r>
            <w:bookmarkStart w:id="12" w:name="Fägare7"/>
            <w:r>
              <w:rPr>
                <w:rFonts w:ascii="Arial" w:hAnsi="Arial" w:cs="Arial"/>
                <w:b/>
                <w:bCs/>
                <w:sz w:val="20"/>
              </w:rPr>
              <w:instrText xml:space="preserve"> FORMTEXT </w:instrText>
            </w:r>
            <w:r>
              <w:rPr>
                <w:rFonts w:ascii="Arial" w:hAnsi="Arial" w:cs="Arial"/>
                <w:b/>
                <w:bCs/>
                <w:sz w:val="20"/>
              </w:rPr>
            </w:r>
            <w:r>
              <w:rPr>
                <w:rFonts w:ascii="Arial" w:hAnsi="Arial" w:cs="Arial"/>
                <w:b/>
                <w:bCs/>
                <w:sz w:val="20"/>
              </w:rPr>
              <w:fldChar w:fldCharType="separate"/>
            </w:r>
            <w:r>
              <w:rPr>
                <w:rFonts w:ascii="Arial" w:hAnsi="Arial" w:cs="Arial"/>
                <w:b/>
                <w:bCs/>
                <w:noProof/>
                <w:sz w:val="20"/>
              </w:rPr>
              <w:t> </w:t>
            </w:r>
            <w:r>
              <w:rPr>
                <w:rFonts w:ascii="Arial" w:hAnsi="Arial" w:cs="Arial"/>
                <w:b/>
                <w:bCs/>
                <w:noProof/>
                <w:sz w:val="20"/>
              </w:rPr>
              <w:t> </w:t>
            </w:r>
            <w:r>
              <w:rPr>
                <w:rFonts w:ascii="Arial" w:hAnsi="Arial" w:cs="Arial"/>
                <w:b/>
                <w:bCs/>
                <w:noProof/>
                <w:sz w:val="20"/>
              </w:rPr>
              <w:t> </w:t>
            </w:r>
            <w:r>
              <w:rPr>
                <w:rFonts w:ascii="Arial" w:hAnsi="Arial" w:cs="Arial"/>
                <w:b/>
                <w:bCs/>
                <w:noProof/>
                <w:sz w:val="20"/>
              </w:rPr>
              <w:t> </w:t>
            </w:r>
            <w:r>
              <w:rPr>
                <w:rFonts w:ascii="Arial" w:hAnsi="Arial" w:cs="Arial"/>
                <w:b/>
                <w:bCs/>
                <w:noProof/>
                <w:sz w:val="20"/>
              </w:rPr>
              <w:t> </w:t>
            </w:r>
            <w:r>
              <w:rPr>
                <w:rFonts w:ascii="Arial" w:hAnsi="Arial" w:cs="Arial"/>
                <w:b/>
                <w:bCs/>
                <w:sz w:val="20"/>
              </w:rPr>
              <w:fldChar w:fldCharType="end"/>
            </w:r>
            <w:bookmarkEnd w:id="12"/>
          </w:p>
          <w:p w14:paraId="594040F2" w14:textId="052691FB" w:rsidR="00BC79E3" w:rsidRPr="00684031" w:rsidRDefault="003506B3" w:rsidP="00BC79E3">
            <w:pPr>
              <w:tabs>
                <w:tab w:val="left" w:pos="0"/>
                <w:tab w:val="left" w:pos="1247"/>
                <w:tab w:val="left" w:pos="2552"/>
                <w:tab w:val="left" w:pos="3856"/>
                <w:tab w:val="left" w:pos="5160"/>
                <w:tab w:val="left" w:pos="6464"/>
                <w:tab w:val="left" w:pos="7768"/>
                <w:tab w:val="left" w:pos="9072"/>
              </w:tabs>
              <w:rPr>
                <w:rFonts w:ascii="Myriad Pro Light" w:hAnsi="Myriad Pro Light" w:cs="Arial"/>
                <w:sz w:val="18"/>
                <w:lang w:eastAsia="sv-SE"/>
              </w:rPr>
            </w:pPr>
            <w:r>
              <w:rPr>
                <w:rFonts w:ascii="Myriad Pro Light" w:hAnsi="Myriad Pro Light" w:cs="Arial"/>
                <w:b/>
                <w:sz w:val="18"/>
                <w:lang w:eastAsia="sv-SE"/>
              </w:rPr>
              <w:fldChar w:fldCharType="begin">
                <w:ffData>
                  <w:name w:val=""/>
                  <w:enabled/>
                  <w:calcOnExit w:val="0"/>
                  <w:statusText w:type="text" w:val="Sätt X om ÖVER MARK"/>
                  <w:checkBox>
                    <w:sizeAuto/>
                    <w:default w:val="0"/>
                  </w:checkBox>
                </w:ffData>
              </w:fldChar>
            </w:r>
            <w:r>
              <w:rPr>
                <w:rFonts w:ascii="Myriad Pro Light" w:hAnsi="Myriad Pro Light" w:cs="Arial"/>
                <w:b/>
                <w:sz w:val="18"/>
                <w:lang w:eastAsia="sv-SE"/>
              </w:rPr>
              <w:instrText xml:space="preserve"> FORMCHECKBOX </w:instrText>
            </w:r>
            <w:r w:rsidR="005A6BAE">
              <w:rPr>
                <w:rFonts w:ascii="Myriad Pro Light" w:hAnsi="Myriad Pro Light" w:cs="Arial"/>
                <w:b/>
                <w:sz w:val="18"/>
                <w:lang w:eastAsia="sv-SE"/>
              </w:rPr>
            </w:r>
            <w:r w:rsidR="005A6BAE">
              <w:rPr>
                <w:rFonts w:ascii="Myriad Pro Light" w:hAnsi="Myriad Pro Light" w:cs="Arial"/>
                <w:b/>
                <w:sz w:val="18"/>
                <w:lang w:eastAsia="sv-SE"/>
              </w:rPr>
              <w:fldChar w:fldCharType="separate"/>
            </w:r>
            <w:r>
              <w:rPr>
                <w:rFonts w:ascii="Myriad Pro Light" w:hAnsi="Myriad Pro Light" w:cs="Arial"/>
                <w:b/>
                <w:sz w:val="18"/>
                <w:lang w:eastAsia="sv-SE"/>
              </w:rPr>
              <w:fldChar w:fldCharType="end"/>
            </w:r>
            <w:r w:rsidR="00393BF2">
              <w:rPr>
                <w:rFonts w:ascii="Myriad Pro Light" w:hAnsi="Myriad Pro Light" w:cs="Arial"/>
                <w:b/>
                <w:sz w:val="18"/>
                <w:lang w:eastAsia="sv-SE"/>
              </w:rPr>
              <w:t xml:space="preserve"> </w:t>
            </w:r>
            <w:r w:rsidR="00E55DB9" w:rsidRPr="003506B3">
              <w:rPr>
                <w:rFonts w:ascii="Myriad Pro Light" w:hAnsi="Myriad Pro Light" w:cs="Arial"/>
                <w:i/>
                <w:iCs/>
                <w:sz w:val="18"/>
                <w:lang w:eastAsia="sv-SE"/>
              </w:rPr>
              <w:t>det finns fler delägare, se bilaga fastighetsägare.</w:t>
            </w:r>
          </w:p>
        </w:tc>
        <w:tc>
          <w:tcPr>
            <w:tcW w:w="4918" w:type="dxa"/>
            <w:gridSpan w:val="2"/>
            <w:vMerge/>
          </w:tcPr>
          <w:p w14:paraId="11086819" w14:textId="77777777" w:rsidR="00BC79E3" w:rsidRPr="00684031" w:rsidRDefault="00BC79E3" w:rsidP="00BC79E3">
            <w:pPr>
              <w:tabs>
                <w:tab w:val="left" w:pos="-284"/>
                <w:tab w:val="left" w:pos="1247"/>
                <w:tab w:val="left" w:pos="2552"/>
                <w:tab w:val="left" w:pos="3856"/>
                <w:tab w:val="left" w:pos="5160"/>
                <w:tab w:val="left" w:pos="6464"/>
                <w:tab w:val="left" w:pos="7768"/>
                <w:tab w:val="left" w:pos="9072"/>
              </w:tabs>
              <w:suppressAutoHyphens/>
              <w:spacing w:after="40"/>
              <w:rPr>
                <w:rFonts w:ascii="Myriad Pro Light" w:hAnsi="Myriad Pro Light" w:cs="Arial"/>
                <w:sz w:val="16"/>
                <w:lang w:eastAsia="sv-SE"/>
              </w:rPr>
            </w:pPr>
          </w:p>
        </w:tc>
      </w:tr>
      <w:tr w:rsidR="00BC79E3" w:rsidRPr="00684031" w14:paraId="29359930" w14:textId="77777777" w:rsidTr="00393BF2">
        <w:trPr>
          <w:cantSplit/>
          <w:trHeight w:val="200"/>
          <w:jc w:val="center"/>
        </w:trPr>
        <w:tc>
          <w:tcPr>
            <w:tcW w:w="4531" w:type="dxa"/>
            <w:gridSpan w:val="3"/>
            <w:vMerge/>
            <w:tcBorders>
              <w:bottom w:val="single" w:sz="4" w:space="0" w:color="auto"/>
            </w:tcBorders>
          </w:tcPr>
          <w:p w14:paraId="0C91BB53" w14:textId="77777777" w:rsidR="00BC79E3" w:rsidRPr="00684031" w:rsidRDefault="00BC79E3" w:rsidP="00BC79E3">
            <w:pPr>
              <w:tabs>
                <w:tab w:val="left" w:pos="-284"/>
              </w:tabs>
              <w:suppressAutoHyphens/>
              <w:rPr>
                <w:rFonts w:ascii="Myriad Pro Light" w:hAnsi="Myriad Pro Light" w:cs="Arial"/>
                <w:sz w:val="16"/>
                <w:lang w:eastAsia="sv-SE"/>
              </w:rPr>
            </w:pPr>
          </w:p>
        </w:tc>
        <w:tc>
          <w:tcPr>
            <w:tcW w:w="4918" w:type="dxa"/>
            <w:gridSpan w:val="2"/>
            <w:vMerge/>
            <w:tcBorders>
              <w:bottom w:val="single" w:sz="4" w:space="0" w:color="auto"/>
            </w:tcBorders>
          </w:tcPr>
          <w:p w14:paraId="4DCC145A" w14:textId="77777777" w:rsidR="00BC79E3" w:rsidRPr="00684031" w:rsidRDefault="00BC79E3" w:rsidP="00BC79E3">
            <w:pPr>
              <w:tabs>
                <w:tab w:val="left" w:pos="-284"/>
              </w:tabs>
              <w:suppressAutoHyphens/>
              <w:spacing w:after="40"/>
              <w:rPr>
                <w:rFonts w:ascii="Myriad Pro Light" w:hAnsi="Myriad Pro Light" w:cs="Arial"/>
                <w:sz w:val="16"/>
                <w:lang w:eastAsia="sv-SE"/>
              </w:rPr>
            </w:pPr>
          </w:p>
        </w:tc>
      </w:tr>
      <w:tr w:rsidR="00BC79E3" w:rsidRPr="00684031" w14:paraId="4C95730E" w14:textId="77777777" w:rsidTr="00393BF2">
        <w:trPr>
          <w:cantSplit/>
          <w:trHeight w:val="491"/>
          <w:jc w:val="center"/>
        </w:trPr>
        <w:tc>
          <w:tcPr>
            <w:tcW w:w="9449" w:type="dxa"/>
            <w:gridSpan w:val="5"/>
            <w:tcBorders>
              <w:left w:val="nil"/>
              <w:right w:val="nil"/>
            </w:tcBorders>
            <w:vAlign w:val="bottom"/>
          </w:tcPr>
          <w:tbl>
            <w:tblPr>
              <w:tblW w:w="1031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12"/>
            </w:tblGrid>
            <w:tr w:rsidR="00BC79E3" w:rsidRPr="00684031" w14:paraId="7C459568" w14:textId="77777777" w:rsidTr="00F112C0">
              <w:trPr>
                <w:trHeight w:val="237"/>
              </w:trPr>
              <w:tc>
                <w:tcPr>
                  <w:tcW w:w="10312" w:type="dxa"/>
                  <w:tcBorders>
                    <w:top w:val="nil"/>
                    <w:left w:val="nil"/>
                    <w:bottom w:val="nil"/>
                    <w:right w:val="nil"/>
                  </w:tcBorders>
                </w:tcPr>
                <w:p w14:paraId="08428DC6" w14:textId="56021638" w:rsidR="00BC79E3" w:rsidRPr="00684031" w:rsidRDefault="00BC79E3" w:rsidP="00BC79E3">
                  <w:pPr>
                    <w:keepNext/>
                    <w:framePr w:hSpace="141" w:wrap="around" w:vAnchor="text" w:hAnchor="margin" w:xAlign="center" w:y="27"/>
                    <w:tabs>
                      <w:tab w:val="left" w:pos="0"/>
                      <w:tab w:val="left" w:pos="34"/>
                      <w:tab w:val="left" w:pos="4707"/>
                    </w:tabs>
                    <w:suppressAutoHyphens/>
                    <w:spacing w:before="20" w:after="20"/>
                    <w:outlineLvl w:val="1"/>
                    <w:rPr>
                      <w:rFonts w:ascii="Myriad Pro Light" w:hAnsi="Myriad Pro Light" w:cs="Arial"/>
                      <w:b/>
                      <w:sz w:val="20"/>
                      <w:lang w:eastAsia="sv-SE"/>
                    </w:rPr>
                  </w:pPr>
                  <w:r w:rsidRPr="00684031">
                    <w:rPr>
                      <w:rFonts w:ascii="Myriad Pro Light" w:hAnsi="Myriad Pro Light" w:cs="Arial"/>
                      <w:b/>
                      <w:sz w:val="20"/>
                      <w:lang w:eastAsia="sv-SE"/>
                    </w:rPr>
                    <w:t>Förmånsfastighet</w:t>
                  </w:r>
                  <w:r w:rsidR="00393BF2">
                    <w:rPr>
                      <w:rFonts w:ascii="Myriad Pro Light" w:hAnsi="Myriad Pro Light" w:cs="Arial"/>
                      <w:b/>
                      <w:sz w:val="20"/>
                      <w:lang w:eastAsia="sv-SE"/>
                    </w:rPr>
                    <w:t xml:space="preserve">                                                                     </w:t>
                  </w:r>
                  <w:r w:rsidRPr="00684031">
                    <w:rPr>
                      <w:rFonts w:ascii="Myriad Pro Light" w:hAnsi="Myriad Pro Light" w:cs="Arial"/>
                      <w:b/>
                      <w:sz w:val="20"/>
                      <w:lang w:eastAsia="sv-SE"/>
                    </w:rPr>
                    <w:t xml:space="preserve"> Projektinformation</w:t>
                  </w:r>
                </w:p>
              </w:tc>
            </w:tr>
          </w:tbl>
          <w:p w14:paraId="1481A4A1" w14:textId="77777777" w:rsidR="00BC79E3" w:rsidRPr="00684031" w:rsidRDefault="00BC79E3" w:rsidP="00BC79E3">
            <w:pPr>
              <w:keepNext/>
              <w:tabs>
                <w:tab w:val="left" w:pos="-284"/>
                <w:tab w:val="left" w:pos="2977"/>
              </w:tabs>
              <w:suppressAutoHyphens/>
              <w:spacing w:before="20" w:after="20"/>
              <w:outlineLvl w:val="1"/>
              <w:rPr>
                <w:rFonts w:ascii="Myriad Pro Light" w:hAnsi="Myriad Pro Light" w:cs="Arial"/>
                <w:b/>
                <w:sz w:val="20"/>
                <w:lang w:eastAsia="sv-SE"/>
              </w:rPr>
            </w:pPr>
          </w:p>
        </w:tc>
      </w:tr>
      <w:tr w:rsidR="00BC79E3" w:rsidRPr="00684031" w14:paraId="0CF1D90F" w14:textId="77777777" w:rsidTr="00393BF2">
        <w:trPr>
          <w:cantSplit/>
          <w:trHeight w:val="491"/>
          <w:jc w:val="center"/>
        </w:trPr>
        <w:tc>
          <w:tcPr>
            <w:tcW w:w="4531" w:type="dxa"/>
            <w:gridSpan w:val="3"/>
          </w:tcPr>
          <w:p w14:paraId="1C6BAD44" w14:textId="77777777" w:rsidR="00BC79E3" w:rsidRPr="00684031" w:rsidRDefault="00BC79E3" w:rsidP="00BC79E3">
            <w:pPr>
              <w:keepNext/>
              <w:tabs>
                <w:tab w:val="left" w:pos="-284"/>
              </w:tabs>
              <w:suppressAutoHyphens/>
              <w:spacing w:before="20" w:after="20"/>
              <w:outlineLvl w:val="3"/>
              <w:rPr>
                <w:rFonts w:ascii="Myriad Pro Light" w:hAnsi="Myriad Pro Light" w:cs="Arial"/>
                <w:b/>
                <w:bCs/>
                <w:sz w:val="16"/>
                <w:lang w:eastAsia="sv-SE"/>
              </w:rPr>
            </w:pPr>
            <w:r w:rsidRPr="00684031">
              <w:rPr>
                <w:rFonts w:ascii="Myriad Pro Light" w:hAnsi="Myriad Pro Light" w:cs="Arial"/>
                <w:b/>
                <w:bCs/>
                <w:sz w:val="16"/>
                <w:lang w:eastAsia="sv-SE"/>
              </w:rPr>
              <w:t>Fastighet (ledningsägarens)</w:t>
            </w:r>
          </w:p>
          <w:p w14:paraId="69E2C0A0" w14:textId="77777777" w:rsidR="00BC79E3" w:rsidRPr="00684031" w:rsidRDefault="00BC79E3" w:rsidP="00BC79E3">
            <w:pPr>
              <w:keepNext/>
              <w:tabs>
                <w:tab w:val="left" w:pos="-284"/>
                <w:tab w:val="left" w:pos="2977"/>
              </w:tabs>
              <w:suppressAutoHyphens/>
              <w:spacing w:before="20" w:after="60"/>
              <w:outlineLvl w:val="1"/>
              <w:rPr>
                <w:rFonts w:ascii="Myriad Pro Light" w:hAnsi="Myriad Pro Light" w:cs="Arial"/>
                <w:b/>
                <w:bCs/>
                <w:sz w:val="12"/>
                <w:lang w:eastAsia="sv-SE"/>
              </w:rPr>
            </w:pPr>
            <w:r w:rsidRPr="00684031">
              <w:rPr>
                <w:rFonts w:ascii="Myriad Pro Light" w:hAnsi="Myriad Pro Light" w:cs="Arial"/>
                <w:b/>
                <w:sz w:val="20"/>
                <w:lang w:eastAsia="sv-SE"/>
              </w:rPr>
              <w:t>Luleå Kronan 1:6</w:t>
            </w:r>
          </w:p>
        </w:tc>
        <w:tc>
          <w:tcPr>
            <w:tcW w:w="4918" w:type="dxa"/>
            <w:gridSpan w:val="2"/>
            <w:vMerge w:val="restart"/>
          </w:tcPr>
          <w:tbl>
            <w:tblPr>
              <w:tblpPr w:leftFromText="141" w:rightFromText="141" w:vertAnchor="page" w:horzAnchor="margin" w:tblpX="142" w:tblpY="1"/>
              <w:tblOverlap w:val="never"/>
              <w:tblW w:w="5165" w:type="dxa"/>
              <w:tblLayout w:type="fixed"/>
              <w:tblLook w:val="01E0" w:firstRow="1" w:lastRow="1" w:firstColumn="1" w:lastColumn="1" w:noHBand="0" w:noVBand="0"/>
            </w:tblPr>
            <w:tblGrid>
              <w:gridCol w:w="1710"/>
              <w:gridCol w:w="3455"/>
            </w:tblGrid>
            <w:tr w:rsidR="00BC79E3" w:rsidRPr="00684031" w14:paraId="4B4D68D8" w14:textId="77777777" w:rsidTr="00393BF2">
              <w:trPr>
                <w:trHeight w:val="1400"/>
              </w:trPr>
              <w:tc>
                <w:tcPr>
                  <w:tcW w:w="1710" w:type="dxa"/>
                  <w:tcBorders>
                    <w:right w:val="single" w:sz="4" w:space="0" w:color="auto"/>
                  </w:tcBorders>
                </w:tcPr>
                <w:p w14:paraId="3B04996F" w14:textId="77777777" w:rsidR="00BC79E3" w:rsidRPr="00684031" w:rsidRDefault="00BC79E3" w:rsidP="00BC79E3">
                  <w:pPr>
                    <w:tabs>
                      <w:tab w:val="left" w:pos="-284"/>
                    </w:tabs>
                    <w:suppressAutoHyphens/>
                    <w:spacing w:before="120" w:after="60" w:line="276" w:lineRule="auto"/>
                    <w:rPr>
                      <w:rFonts w:ascii="Myriad Pro Light" w:hAnsi="Myriad Pro Light" w:cs="Arial"/>
                      <w:sz w:val="18"/>
                      <w:lang w:eastAsia="sv-SE"/>
                    </w:rPr>
                  </w:pPr>
                  <w:r w:rsidRPr="00684031">
                    <w:rPr>
                      <w:rFonts w:ascii="Myriad Pro Light" w:hAnsi="Myriad Pro Light" w:cs="Arial"/>
                      <w:sz w:val="18"/>
                      <w:lang w:eastAsia="sv-SE"/>
                    </w:rPr>
                    <w:t xml:space="preserve">Ledningslittera:  </w:t>
                  </w:r>
                </w:p>
                <w:p w14:paraId="3A7F12F6" w14:textId="3D58AE48" w:rsidR="00BC79E3" w:rsidRPr="00684031" w:rsidRDefault="00BC79E3" w:rsidP="00BC79E3">
                  <w:pPr>
                    <w:tabs>
                      <w:tab w:val="left" w:pos="-284"/>
                    </w:tabs>
                    <w:suppressAutoHyphens/>
                    <w:spacing w:after="60" w:line="276" w:lineRule="auto"/>
                    <w:rPr>
                      <w:rFonts w:ascii="Myriad Pro Light" w:hAnsi="Myriad Pro Light" w:cs="Arial"/>
                      <w:sz w:val="18"/>
                      <w:lang w:eastAsia="sv-SE"/>
                    </w:rPr>
                  </w:pPr>
                  <w:r w:rsidRPr="00684031">
                    <w:rPr>
                      <w:rFonts w:ascii="Myriad Pro Light" w:hAnsi="Myriad Pro Light" w:cs="Arial"/>
                      <w:sz w:val="18"/>
                      <w:lang w:eastAsia="sv-SE"/>
                    </w:rPr>
                    <w:t>Projektnummer</w:t>
                  </w:r>
                  <w:r w:rsidR="006E1E76" w:rsidRPr="00684031">
                    <w:rPr>
                      <w:rFonts w:ascii="Myriad Pro Light" w:hAnsi="Myriad Pro Light" w:cs="Arial"/>
                      <w:sz w:val="18"/>
                      <w:lang w:eastAsia="sv-SE"/>
                    </w:rPr>
                    <w:t xml:space="preserve"> </w:t>
                  </w:r>
                  <w:r w:rsidRPr="00684031">
                    <w:rPr>
                      <w:rFonts w:ascii="Myriad Pro Light" w:hAnsi="Myriad Pro Light" w:cs="Arial"/>
                      <w:sz w:val="18"/>
                      <w:lang w:eastAsia="sv-SE"/>
                    </w:rPr>
                    <w:t>ID):</w:t>
                  </w:r>
                </w:p>
                <w:p w14:paraId="380746D4" w14:textId="77777777" w:rsidR="00BC79E3" w:rsidRPr="00684031" w:rsidRDefault="00BC79E3" w:rsidP="00BC79E3">
                  <w:pPr>
                    <w:tabs>
                      <w:tab w:val="left" w:pos="-284"/>
                    </w:tabs>
                    <w:suppressAutoHyphens/>
                    <w:spacing w:after="60" w:line="276" w:lineRule="auto"/>
                    <w:rPr>
                      <w:rFonts w:ascii="Myriad Pro Light" w:hAnsi="Myriad Pro Light" w:cs="Arial"/>
                      <w:sz w:val="18"/>
                      <w:lang w:eastAsia="sv-SE"/>
                    </w:rPr>
                  </w:pPr>
                  <w:r w:rsidRPr="00684031">
                    <w:rPr>
                      <w:rFonts w:ascii="Myriad Pro Light" w:hAnsi="Myriad Pro Light" w:cs="Arial"/>
                      <w:sz w:val="18"/>
                      <w:lang w:eastAsia="sv-SE"/>
                    </w:rPr>
                    <w:t xml:space="preserve">Projektnamn: </w:t>
                  </w:r>
                </w:p>
                <w:p w14:paraId="0A34F63B" w14:textId="77777777" w:rsidR="00BC79E3" w:rsidRPr="00684031" w:rsidRDefault="00BC79E3" w:rsidP="00BC79E3">
                  <w:pPr>
                    <w:tabs>
                      <w:tab w:val="left" w:pos="-284"/>
                    </w:tabs>
                    <w:suppressAutoHyphens/>
                    <w:spacing w:before="60" w:after="60" w:line="276" w:lineRule="auto"/>
                    <w:rPr>
                      <w:rFonts w:ascii="Myriad Pro Light" w:hAnsi="Myriad Pro Light" w:cs="Arial"/>
                      <w:sz w:val="18"/>
                      <w:lang w:eastAsia="sv-SE"/>
                    </w:rPr>
                  </w:pPr>
                </w:p>
              </w:tc>
              <w:tc>
                <w:tcPr>
                  <w:tcW w:w="3455" w:type="dxa"/>
                </w:tcPr>
                <w:p w14:paraId="418E145B" w14:textId="03521BC1" w:rsidR="00BC79E3" w:rsidRPr="00EE3A11" w:rsidRDefault="00EB5A8D" w:rsidP="00BC79E3">
                  <w:pPr>
                    <w:tabs>
                      <w:tab w:val="left" w:pos="-284"/>
                      <w:tab w:val="left" w:pos="1247"/>
                      <w:tab w:val="left" w:pos="2552"/>
                      <w:tab w:val="left" w:pos="3856"/>
                      <w:tab w:val="left" w:pos="5160"/>
                      <w:tab w:val="left" w:pos="6464"/>
                      <w:tab w:val="left" w:pos="7768"/>
                      <w:tab w:val="left" w:pos="9072"/>
                    </w:tabs>
                    <w:spacing w:before="120" w:after="60" w:line="276" w:lineRule="auto"/>
                    <w:rPr>
                      <w:rFonts w:ascii="Arial" w:hAnsi="Arial" w:cs="Arial"/>
                      <w:b/>
                      <w:bCs/>
                      <w:sz w:val="20"/>
                      <w:lang w:eastAsia="sv-SE"/>
                    </w:rPr>
                  </w:pPr>
                  <w:r w:rsidRPr="00EE3A11">
                    <w:rPr>
                      <w:rFonts w:ascii="Arial" w:hAnsi="Arial" w:cs="Arial"/>
                      <w:b/>
                      <w:bCs/>
                      <w:sz w:val="20"/>
                      <w:lang w:eastAsia="sv-SE"/>
                    </w:rPr>
                    <w:fldChar w:fldCharType="begin">
                      <w:ffData>
                        <w:name w:val="littera"/>
                        <w:enabled/>
                        <w:calcOnExit w:val="0"/>
                        <w:textInput/>
                      </w:ffData>
                    </w:fldChar>
                  </w:r>
                  <w:bookmarkStart w:id="13" w:name="littera"/>
                  <w:r w:rsidRPr="00EE3A11">
                    <w:rPr>
                      <w:rFonts w:ascii="Arial" w:hAnsi="Arial" w:cs="Arial"/>
                      <w:b/>
                      <w:bCs/>
                      <w:sz w:val="20"/>
                      <w:lang w:eastAsia="sv-SE"/>
                    </w:rPr>
                    <w:instrText xml:space="preserve"> FORMTEXT </w:instrText>
                  </w:r>
                  <w:r w:rsidRPr="00EE3A11">
                    <w:rPr>
                      <w:rFonts w:ascii="Arial" w:hAnsi="Arial" w:cs="Arial"/>
                      <w:b/>
                      <w:bCs/>
                      <w:sz w:val="20"/>
                      <w:lang w:eastAsia="sv-SE"/>
                    </w:rPr>
                  </w:r>
                  <w:r w:rsidRPr="00EE3A11">
                    <w:rPr>
                      <w:rFonts w:ascii="Arial" w:hAnsi="Arial" w:cs="Arial"/>
                      <w:b/>
                      <w:bCs/>
                      <w:sz w:val="20"/>
                      <w:lang w:eastAsia="sv-SE"/>
                    </w:rPr>
                    <w:fldChar w:fldCharType="separate"/>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sz w:val="20"/>
                      <w:lang w:eastAsia="sv-SE"/>
                    </w:rPr>
                    <w:fldChar w:fldCharType="end"/>
                  </w:r>
                  <w:bookmarkEnd w:id="13"/>
                </w:p>
                <w:p w14:paraId="79FB7828" w14:textId="25DC6C5F" w:rsidR="00470FC7" w:rsidRPr="00EE3A11" w:rsidRDefault="008477C3" w:rsidP="00470FC7">
                  <w:pPr>
                    <w:tabs>
                      <w:tab w:val="left" w:pos="-284"/>
                    </w:tabs>
                    <w:spacing w:after="60"/>
                    <w:rPr>
                      <w:rFonts w:ascii="Arial" w:hAnsi="Arial"/>
                      <w:b/>
                      <w:bCs/>
                      <w:sz w:val="20"/>
                    </w:rPr>
                  </w:pPr>
                  <w:r w:rsidRPr="00EE3A11">
                    <w:rPr>
                      <w:rFonts w:ascii="Arial" w:hAnsi="Arial"/>
                      <w:b/>
                      <w:bCs/>
                      <w:sz w:val="20"/>
                    </w:rPr>
                    <w:fldChar w:fldCharType="begin">
                      <w:ffData>
                        <w:name w:val="Projektnummer1"/>
                        <w:enabled/>
                        <w:calcOnExit w:val="0"/>
                        <w:textInput/>
                      </w:ffData>
                    </w:fldChar>
                  </w:r>
                  <w:bookmarkStart w:id="14" w:name="Projektnummer1"/>
                  <w:r w:rsidRPr="00EE3A11">
                    <w:rPr>
                      <w:rFonts w:ascii="Arial" w:hAnsi="Arial"/>
                      <w:b/>
                      <w:bCs/>
                      <w:sz w:val="20"/>
                    </w:rPr>
                    <w:instrText xml:space="preserve"> FORMTEXT </w:instrText>
                  </w:r>
                  <w:r w:rsidRPr="00EE3A11">
                    <w:rPr>
                      <w:rFonts w:ascii="Arial" w:hAnsi="Arial"/>
                      <w:b/>
                      <w:bCs/>
                      <w:sz w:val="20"/>
                    </w:rPr>
                  </w:r>
                  <w:r w:rsidRPr="00EE3A11">
                    <w:rPr>
                      <w:rFonts w:ascii="Arial" w:hAnsi="Arial"/>
                      <w:b/>
                      <w:bCs/>
                      <w:sz w:val="20"/>
                    </w:rPr>
                    <w:fldChar w:fldCharType="separate"/>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sz w:val="20"/>
                    </w:rPr>
                    <w:fldChar w:fldCharType="end"/>
                  </w:r>
                  <w:bookmarkEnd w:id="14"/>
                </w:p>
                <w:p w14:paraId="4D581481" w14:textId="77777777" w:rsidR="00470FC7" w:rsidRDefault="00470FC7" w:rsidP="00470FC7">
                  <w:pPr>
                    <w:tabs>
                      <w:tab w:val="left" w:pos="-284"/>
                    </w:tabs>
                    <w:spacing w:after="60"/>
                    <w:rPr>
                      <w:rFonts w:ascii="Arial" w:hAnsi="Arial"/>
                      <w:b/>
                      <w:bCs/>
                      <w:sz w:val="18"/>
                      <w:szCs w:val="18"/>
                    </w:rPr>
                  </w:pPr>
                </w:p>
                <w:p w14:paraId="2CD6E64A" w14:textId="47176584" w:rsidR="00470FC7" w:rsidRPr="00EE3A11" w:rsidRDefault="00470FC7" w:rsidP="00470FC7">
                  <w:pPr>
                    <w:tabs>
                      <w:tab w:val="left" w:pos="-284"/>
                    </w:tabs>
                    <w:spacing w:after="60"/>
                    <w:rPr>
                      <w:rFonts w:ascii="Arial" w:hAnsi="Arial"/>
                      <w:b/>
                      <w:bCs/>
                      <w:sz w:val="20"/>
                    </w:rPr>
                  </w:pPr>
                  <w:r w:rsidRPr="00EE3A11">
                    <w:rPr>
                      <w:rFonts w:ascii="Arial" w:hAnsi="Arial"/>
                      <w:b/>
                      <w:bCs/>
                      <w:sz w:val="20"/>
                    </w:rPr>
                    <w:fldChar w:fldCharType="begin">
                      <w:ffData>
                        <w:name w:val="Projektnamn"/>
                        <w:enabled/>
                        <w:calcOnExit w:val="0"/>
                        <w:textInput/>
                      </w:ffData>
                    </w:fldChar>
                  </w:r>
                  <w:bookmarkStart w:id="15" w:name="Projektnamn"/>
                  <w:r w:rsidRPr="00EE3A11">
                    <w:rPr>
                      <w:rFonts w:ascii="Arial" w:hAnsi="Arial"/>
                      <w:b/>
                      <w:bCs/>
                      <w:sz w:val="20"/>
                    </w:rPr>
                    <w:instrText xml:space="preserve"> FORMTEXT </w:instrText>
                  </w:r>
                  <w:r w:rsidRPr="00EE3A11">
                    <w:rPr>
                      <w:rFonts w:ascii="Arial" w:hAnsi="Arial"/>
                      <w:b/>
                      <w:bCs/>
                      <w:sz w:val="20"/>
                    </w:rPr>
                  </w:r>
                  <w:r w:rsidRPr="00EE3A11">
                    <w:rPr>
                      <w:rFonts w:ascii="Arial" w:hAnsi="Arial"/>
                      <w:b/>
                      <w:bCs/>
                      <w:sz w:val="20"/>
                    </w:rPr>
                    <w:fldChar w:fldCharType="separate"/>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noProof/>
                      <w:sz w:val="20"/>
                    </w:rPr>
                    <w:t> </w:t>
                  </w:r>
                  <w:r w:rsidRPr="00EE3A11">
                    <w:rPr>
                      <w:rFonts w:ascii="Arial" w:hAnsi="Arial"/>
                      <w:b/>
                      <w:bCs/>
                      <w:sz w:val="20"/>
                    </w:rPr>
                    <w:fldChar w:fldCharType="end"/>
                  </w:r>
                  <w:bookmarkEnd w:id="15"/>
                </w:p>
              </w:tc>
            </w:tr>
          </w:tbl>
          <w:p w14:paraId="73BBF6A4" w14:textId="77777777" w:rsidR="00BC79E3" w:rsidRPr="00684031" w:rsidRDefault="00BC79E3" w:rsidP="00BC79E3">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Cs/>
                <w:sz w:val="18"/>
                <w:lang w:eastAsia="sv-SE"/>
              </w:rPr>
            </w:pPr>
          </w:p>
        </w:tc>
      </w:tr>
      <w:tr w:rsidR="00BC79E3" w:rsidRPr="00684031" w14:paraId="5F18DB69" w14:textId="77777777" w:rsidTr="00393BF2">
        <w:trPr>
          <w:cantSplit/>
          <w:trHeight w:val="50"/>
          <w:jc w:val="center"/>
        </w:trPr>
        <w:tc>
          <w:tcPr>
            <w:tcW w:w="1696" w:type="dxa"/>
            <w:gridSpan w:val="2"/>
          </w:tcPr>
          <w:p w14:paraId="3520C215" w14:textId="77777777" w:rsidR="00BC79E3" w:rsidRPr="00684031" w:rsidRDefault="00BC79E3" w:rsidP="00BC79E3">
            <w:pPr>
              <w:keepNext/>
              <w:tabs>
                <w:tab w:val="left" w:pos="-284"/>
                <w:tab w:val="left" w:pos="2977"/>
              </w:tabs>
              <w:suppressAutoHyphens/>
              <w:spacing w:before="20" w:after="20"/>
              <w:outlineLvl w:val="1"/>
              <w:rPr>
                <w:rFonts w:ascii="Myriad Pro Light" w:hAnsi="Myriad Pro Light" w:cs="Arial"/>
                <w:b/>
                <w:sz w:val="20"/>
                <w:lang w:eastAsia="sv-SE"/>
              </w:rPr>
            </w:pPr>
            <w:r w:rsidRPr="00684031">
              <w:rPr>
                <w:rFonts w:ascii="Myriad Pro Light" w:hAnsi="Myriad Pro Light" w:cs="Arial"/>
                <w:b/>
                <w:bCs/>
                <w:sz w:val="20"/>
                <w:lang w:eastAsia="sv-SE"/>
              </w:rPr>
              <w:t>Kommun</w:t>
            </w:r>
            <w:r w:rsidRPr="00684031">
              <w:rPr>
                <w:rFonts w:ascii="Myriad Pro Light" w:hAnsi="Myriad Pro Light" w:cs="Arial"/>
                <w:b/>
                <w:bCs/>
                <w:sz w:val="16"/>
                <w:lang w:eastAsia="sv-SE"/>
              </w:rPr>
              <w:t>:</w:t>
            </w:r>
            <w:r w:rsidRPr="00684031">
              <w:rPr>
                <w:rFonts w:ascii="Myriad Pro Light" w:hAnsi="Myriad Pro Light" w:cs="Arial"/>
                <w:b/>
                <w:bCs/>
                <w:sz w:val="20"/>
                <w:lang w:eastAsia="sv-SE"/>
              </w:rPr>
              <w:t xml:space="preserve"> Luleå</w:t>
            </w:r>
          </w:p>
        </w:tc>
        <w:tc>
          <w:tcPr>
            <w:tcW w:w="2835" w:type="dxa"/>
          </w:tcPr>
          <w:p w14:paraId="44C26ADB" w14:textId="77777777" w:rsidR="00BC79E3" w:rsidRPr="00684031" w:rsidRDefault="00BC79E3" w:rsidP="00BC79E3">
            <w:pPr>
              <w:keepNext/>
              <w:tabs>
                <w:tab w:val="left" w:pos="-284"/>
                <w:tab w:val="left" w:pos="2977"/>
              </w:tabs>
              <w:suppressAutoHyphens/>
              <w:spacing w:before="20" w:after="20"/>
              <w:outlineLvl w:val="1"/>
              <w:rPr>
                <w:rFonts w:ascii="Myriad Pro Light" w:hAnsi="Myriad Pro Light" w:cs="Arial"/>
                <w:b/>
                <w:bCs/>
                <w:sz w:val="18"/>
                <w:szCs w:val="18"/>
                <w:lang w:eastAsia="sv-SE"/>
              </w:rPr>
            </w:pPr>
            <w:r w:rsidRPr="00684031">
              <w:rPr>
                <w:rFonts w:ascii="Myriad Pro Light" w:hAnsi="Myriad Pro Light" w:cs="Arial"/>
                <w:b/>
                <w:sz w:val="20"/>
                <w:lang w:eastAsia="sv-SE"/>
              </w:rPr>
              <w:t>Län</w:t>
            </w:r>
            <w:r w:rsidRPr="00684031">
              <w:rPr>
                <w:rFonts w:ascii="Myriad Pro Light" w:hAnsi="Myriad Pro Light" w:cs="Arial"/>
                <w:b/>
                <w:sz w:val="18"/>
                <w:szCs w:val="18"/>
                <w:lang w:eastAsia="sv-SE"/>
              </w:rPr>
              <w:t xml:space="preserve">: </w:t>
            </w:r>
            <w:r w:rsidRPr="00684031">
              <w:rPr>
                <w:rFonts w:ascii="Myriad Pro Light" w:hAnsi="Myriad Pro Light" w:cs="Arial"/>
                <w:sz w:val="18"/>
                <w:szCs w:val="18"/>
                <w:lang w:eastAsia="sv-SE"/>
              </w:rPr>
              <w:t xml:space="preserve"> </w:t>
            </w:r>
            <w:r w:rsidRPr="00684031">
              <w:rPr>
                <w:rFonts w:ascii="Myriad Pro Light" w:hAnsi="Myriad Pro Light" w:cs="Arial"/>
                <w:b/>
                <w:bCs/>
                <w:sz w:val="20"/>
                <w:lang w:eastAsia="sv-SE"/>
              </w:rPr>
              <w:t>Norrbottens län</w:t>
            </w:r>
          </w:p>
        </w:tc>
        <w:tc>
          <w:tcPr>
            <w:tcW w:w="4918" w:type="dxa"/>
            <w:gridSpan w:val="2"/>
            <w:vMerge/>
            <w:vAlign w:val="center"/>
          </w:tcPr>
          <w:p w14:paraId="718A3B7B" w14:textId="77777777" w:rsidR="00BC79E3" w:rsidRPr="00684031" w:rsidRDefault="00BC79E3" w:rsidP="00BC79E3">
            <w:pPr>
              <w:tabs>
                <w:tab w:val="left" w:pos="-284"/>
                <w:tab w:val="left" w:pos="0"/>
                <w:tab w:val="left" w:pos="1247"/>
                <w:tab w:val="left" w:pos="2552"/>
                <w:tab w:val="left" w:pos="3856"/>
                <w:tab w:val="left" w:pos="5160"/>
                <w:tab w:val="left" w:pos="6464"/>
                <w:tab w:val="left" w:pos="7768"/>
                <w:tab w:val="left" w:pos="9072"/>
              </w:tabs>
              <w:spacing w:after="40"/>
              <w:rPr>
                <w:rFonts w:ascii="Myriad Pro Light" w:hAnsi="Myriad Pro Light" w:cs="Arial"/>
                <w:bCs/>
                <w:sz w:val="18"/>
                <w:u w:val="single"/>
                <w:lang w:eastAsia="sv-SE"/>
              </w:rPr>
            </w:pPr>
          </w:p>
        </w:tc>
      </w:tr>
      <w:tr w:rsidR="00BC79E3" w:rsidRPr="00684031" w14:paraId="66A4A740" w14:textId="77777777" w:rsidTr="00393BF2">
        <w:trPr>
          <w:cantSplit/>
          <w:trHeight w:val="501"/>
          <w:jc w:val="center"/>
        </w:trPr>
        <w:tc>
          <w:tcPr>
            <w:tcW w:w="4531" w:type="dxa"/>
            <w:gridSpan w:val="3"/>
            <w:tcBorders>
              <w:bottom w:val="single" w:sz="4" w:space="0" w:color="auto"/>
            </w:tcBorders>
          </w:tcPr>
          <w:p w14:paraId="57A6438E" w14:textId="77777777" w:rsidR="00BC79E3" w:rsidRPr="00684031" w:rsidRDefault="00BC79E3" w:rsidP="00BC79E3">
            <w:pPr>
              <w:keepNext/>
              <w:tabs>
                <w:tab w:val="left" w:pos="-284"/>
              </w:tabs>
              <w:suppressAutoHyphens/>
              <w:spacing w:before="20" w:after="20"/>
              <w:outlineLvl w:val="3"/>
              <w:rPr>
                <w:rFonts w:ascii="Myriad Pro Light" w:hAnsi="Myriad Pro Light" w:cs="Arial"/>
                <w:b/>
                <w:bCs/>
                <w:sz w:val="16"/>
                <w:lang w:eastAsia="sv-SE"/>
              </w:rPr>
            </w:pPr>
            <w:r w:rsidRPr="00684031">
              <w:rPr>
                <w:rFonts w:ascii="Myriad Pro Light" w:hAnsi="Myriad Pro Light" w:cs="Arial"/>
                <w:b/>
                <w:bCs/>
                <w:sz w:val="16"/>
                <w:lang w:eastAsia="sv-SE"/>
              </w:rPr>
              <w:t xml:space="preserve">Ledningsägare (namn, </w:t>
            </w:r>
            <w:proofErr w:type="spellStart"/>
            <w:r w:rsidRPr="00684031">
              <w:rPr>
                <w:rFonts w:ascii="Myriad Pro Light" w:hAnsi="Myriad Pro Light" w:cs="Arial"/>
                <w:b/>
                <w:bCs/>
                <w:sz w:val="16"/>
                <w:lang w:eastAsia="sv-SE"/>
              </w:rPr>
              <w:t>org</w:t>
            </w:r>
            <w:proofErr w:type="spellEnd"/>
            <w:r w:rsidRPr="00684031">
              <w:rPr>
                <w:rFonts w:ascii="Myriad Pro Light" w:hAnsi="Myriad Pro Light" w:cs="Arial"/>
                <w:b/>
                <w:bCs/>
                <w:sz w:val="16"/>
                <w:lang w:eastAsia="sv-SE"/>
              </w:rPr>
              <w:t>-nr)</w:t>
            </w:r>
          </w:p>
          <w:p w14:paraId="207A7475" w14:textId="77777777" w:rsidR="00BC79E3" w:rsidRPr="00684031" w:rsidRDefault="00BC79E3" w:rsidP="00BC79E3">
            <w:pPr>
              <w:keepNext/>
              <w:tabs>
                <w:tab w:val="left" w:pos="-284"/>
              </w:tabs>
              <w:suppressAutoHyphens/>
              <w:spacing w:before="60" w:after="60"/>
              <w:outlineLvl w:val="0"/>
              <w:rPr>
                <w:rFonts w:ascii="Myriad Pro Light" w:hAnsi="Myriad Pro Light" w:cs="Arial"/>
                <w:b/>
                <w:bCs/>
                <w:sz w:val="20"/>
                <w:lang w:eastAsia="sv-SE"/>
              </w:rPr>
            </w:pPr>
            <w:r w:rsidRPr="00684031">
              <w:rPr>
                <w:rFonts w:ascii="Myriad Pro Light" w:hAnsi="Myriad Pro Light" w:cs="Arial"/>
                <w:b/>
                <w:bCs/>
                <w:sz w:val="20"/>
                <w:lang w:eastAsia="sv-SE"/>
              </w:rPr>
              <w:t xml:space="preserve">Luleå Energi Elnät AB </w:t>
            </w:r>
            <w:r w:rsidR="006E1E76" w:rsidRPr="00684031">
              <w:rPr>
                <w:rFonts w:ascii="Myriad Pro Light" w:hAnsi="Myriad Pro Light" w:cs="Arial"/>
                <w:b/>
                <w:bCs/>
                <w:sz w:val="20"/>
                <w:lang w:eastAsia="sv-SE"/>
              </w:rPr>
              <w:t>556527–7539</w:t>
            </w:r>
          </w:p>
        </w:tc>
        <w:tc>
          <w:tcPr>
            <w:tcW w:w="4918" w:type="dxa"/>
            <w:gridSpan w:val="2"/>
            <w:vMerge/>
            <w:tcBorders>
              <w:bottom w:val="single" w:sz="4" w:space="0" w:color="auto"/>
            </w:tcBorders>
          </w:tcPr>
          <w:p w14:paraId="14D26620" w14:textId="77777777" w:rsidR="00BC79E3" w:rsidRPr="00684031" w:rsidRDefault="00BC79E3" w:rsidP="00BC79E3">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Cs/>
                <w:sz w:val="18"/>
                <w:lang w:eastAsia="sv-SE"/>
              </w:rPr>
            </w:pPr>
          </w:p>
        </w:tc>
      </w:tr>
      <w:tr w:rsidR="00BC79E3" w:rsidRPr="00684031" w14:paraId="0797E422" w14:textId="77777777" w:rsidTr="00393BF2">
        <w:trPr>
          <w:cantSplit/>
          <w:trHeight w:val="501"/>
          <w:jc w:val="center"/>
        </w:trPr>
        <w:tc>
          <w:tcPr>
            <w:tcW w:w="9449" w:type="dxa"/>
            <w:gridSpan w:val="5"/>
            <w:tcBorders>
              <w:left w:val="nil"/>
              <w:right w:val="nil"/>
            </w:tcBorders>
            <w:vAlign w:val="bottom"/>
          </w:tcPr>
          <w:p w14:paraId="55B122FB" w14:textId="77777777" w:rsidR="00BC79E3" w:rsidRPr="00684031" w:rsidRDefault="00BC79E3" w:rsidP="00BC79E3">
            <w:pPr>
              <w:keepNext/>
              <w:tabs>
                <w:tab w:val="left" w:pos="2977"/>
              </w:tabs>
              <w:suppressAutoHyphens/>
              <w:spacing w:before="120" w:after="100" w:afterAutospacing="1"/>
              <w:ind w:left="170"/>
              <w:outlineLvl w:val="1"/>
              <w:rPr>
                <w:rFonts w:ascii="Myriad Pro Light" w:hAnsi="Myriad Pro Light" w:cs="Arial"/>
                <w:b/>
                <w:sz w:val="20"/>
                <w:lang w:eastAsia="sv-SE"/>
              </w:rPr>
            </w:pPr>
            <w:r w:rsidRPr="00684031">
              <w:rPr>
                <w:rFonts w:ascii="Myriad Pro Light" w:hAnsi="Myriad Pro Light" w:cs="Arial"/>
                <w:b/>
                <w:sz w:val="20"/>
                <w:lang w:eastAsia="sv-SE"/>
              </w:rPr>
              <w:t>Ersättning</w:t>
            </w:r>
          </w:p>
        </w:tc>
      </w:tr>
      <w:tr w:rsidR="005B6401" w:rsidRPr="00684031" w14:paraId="7066E46C" w14:textId="77777777" w:rsidTr="00393BF2">
        <w:trPr>
          <w:cantSplit/>
          <w:trHeight w:val="503"/>
          <w:jc w:val="center"/>
        </w:trPr>
        <w:tc>
          <w:tcPr>
            <w:tcW w:w="4531" w:type="dxa"/>
            <w:gridSpan w:val="3"/>
            <w:vAlign w:val="bottom"/>
          </w:tcPr>
          <w:p w14:paraId="0EC72E85" w14:textId="2D0DE954" w:rsidR="005B6401" w:rsidRPr="00684031" w:rsidRDefault="005B6401" w:rsidP="005B6401">
            <w:pPr>
              <w:keepNext/>
              <w:tabs>
                <w:tab w:val="left" w:pos="-284"/>
              </w:tabs>
              <w:suppressAutoHyphens/>
              <w:spacing w:before="20" w:after="20"/>
              <w:outlineLvl w:val="3"/>
              <w:rPr>
                <w:rFonts w:ascii="Myriad Pro Light" w:hAnsi="Myriad Pro Light" w:cs="Arial"/>
                <w:b/>
                <w:bCs/>
                <w:sz w:val="20"/>
                <w:lang w:eastAsia="sv-SE"/>
              </w:rPr>
            </w:pPr>
            <w:r w:rsidRPr="00684031">
              <w:rPr>
                <w:rFonts w:ascii="Myriad Pro Light" w:hAnsi="Myriad Pro Light" w:cs="Arial"/>
                <w:b/>
                <w:bCs/>
                <w:sz w:val="20"/>
                <w:lang w:eastAsia="sv-SE"/>
              </w:rPr>
              <w:t>Total ersättning enligt bifogat värderingsprotokoll:</w:t>
            </w:r>
          </w:p>
        </w:tc>
        <w:tc>
          <w:tcPr>
            <w:tcW w:w="4918" w:type="dxa"/>
            <w:gridSpan w:val="2"/>
            <w:vAlign w:val="bottom"/>
          </w:tcPr>
          <w:p w14:paraId="4AF692B4" w14:textId="5F0EBDF8" w:rsidR="005B6401" w:rsidRPr="00684031" w:rsidRDefault="000E0724" w:rsidP="005B6401">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Cs/>
                <w:sz w:val="20"/>
                <w:lang w:eastAsia="sv-SE"/>
              </w:rPr>
            </w:pPr>
            <w:r w:rsidRPr="00EE3A11">
              <w:rPr>
                <w:rFonts w:ascii="Arial" w:hAnsi="Arial" w:cs="Arial"/>
                <w:b/>
                <w:bCs/>
                <w:sz w:val="20"/>
                <w:lang w:eastAsia="sv-SE"/>
              </w:rPr>
              <w:fldChar w:fldCharType="begin">
                <w:ffData>
                  <w:name w:val="Totalt"/>
                  <w:enabled/>
                  <w:calcOnExit w:val="0"/>
                  <w:textInput/>
                </w:ffData>
              </w:fldChar>
            </w:r>
            <w:bookmarkStart w:id="16" w:name="Totalt"/>
            <w:r w:rsidRPr="00EE3A11">
              <w:rPr>
                <w:rFonts w:ascii="Arial" w:hAnsi="Arial" w:cs="Arial"/>
                <w:b/>
                <w:bCs/>
                <w:sz w:val="20"/>
                <w:lang w:eastAsia="sv-SE"/>
              </w:rPr>
              <w:instrText xml:space="preserve"> FORMTEXT </w:instrText>
            </w:r>
            <w:r w:rsidRPr="00EE3A11">
              <w:rPr>
                <w:rFonts w:ascii="Arial" w:hAnsi="Arial" w:cs="Arial"/>
                <w:b/>
                <w:bCs/>
                <w:sz w:val="20"/>
                <w:lang w:eastAsia="sv-SE"/>
              </w:rPr>
            </w:r>
            <w:r w:rsidRPr="00EE3A11">
              <w:rPr>
                <w:rFonts w:ascii="Arial" w:hAnsi="Arial" w:cs="Arial"/>
                <w:b/>
                <w:bCs/>
                <w:sz w:val="20"/>
                <w:lang w:eastAsia="sv-SE"/>
              </w:rPr>
              <w:fldChar w:fldCharType="separate"/>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noProof/>
                <w:sz w:val="20"/>
                <w:lang w:eastAsia="sv-SE"/>
              </w:rPr>
              <w:t> </w:t>
            </w:r>
            <w:r w:rsidRPr="00EE3A11">
              <w:rPr>
                <w:rFonts w:ascii="Arial" w:hAnsi="Arial" w:cs="Arial"/>
                <w:b/>
                <w:bCs/>
                <w:sz w:val="20"/>
                <w:lang w:eastAsia="sv-SE"/>
              </w:rPr>
              <w:fldChar w:fldCharType="end"/>
            </w:r>
            <w:bookmarkEnd w:id="16"/>
            <w:r w:rsidR="005B6401" w:rsidRPr="00684031">
              <w:rPr>
                <w:rFonts w:ascii="Myriad Pro Light" w:hAnsi="Myriad Pro Light" w:cs="Arial"/>
                <w:b/>
                <w:bCs/>
                <w:sz w:val="18"/>
                <w:lang w:eastAsia="sv-SE"/>
              </w:rPr>
              <w:t xml:space="preserve"> </w:t>
            </w:r>
            <w:r w:rsidR="005B6401" w:rsidRPr="003506B3">
              <w:rPr>
                <w:rFonts w:ascii="Myriad Pro Light" w:hAnsi="Myriad Pro Light" w:cs="Arial"/>
                <w:b/>
                <w:bCs/>
                <w:sz w:val="18"/>
                <w:lang w:eastAsia="sv-SE"/>
              </w:rPr>
              <w:t>kr</w:t>
            </w:r>
          </w:p>
        </w:tc>
      </w:tr>
      <w:tr w:rsidR="005B6401" w:rsidRPr="00684031" w14:paraId="7AB8D22C" w14:textId="77777777" w:rsidTr="00393BF2">
        <w:trPr>
          <w:cantSplit/>
          <w:trHeight w:val="502"/>
          <w:jc w:val="center"/>
        </w:trPr>
        <w:tc>
          <w:tcPr>
            <w:tcW w:w="1696" w:type="dxa"/>
            <w:gridSpan w:val="2"/>
            <w:vAlign w:val="bottom"/>
          </w:tcPr>
          <w:p w14:paraId="3EE8449E" w14:textId="30331558" w:rsidR="005B6401" w:rsidRPr="00684031" w:rsidRDefault="005B6401" w:rsidP="005B6401">
            <w:pPr>
              <w:keepNext/>
              <w:tabs>
                <w:tab w:val="left" w:pos="-284"/>
              </w:tabs>
              <w:suppressAutoHyphens/>
              <w:spacing w:before="20" w:after="20"/>
              <w:outlineLvl w:val="3"/>
              <w:rPr>
                <w:rFonts w:ascii="Myriad Pro Light" w:hAnsi="Myriad Pro Light" w:cs="Arial"/>
                <w:b/>
                <w:bCs/>
                <w:sz w:val="20"/>
                <w:lang w:eastAsia="sv-SE"/>
              </w:rPr>
            </w:pPr>
            <w:r w:rsidRPr="00684031">
              <w:rPr>
                <w:rFonts w:ascii="Myriad Pro Light" w:hAnsi="Myriad Pro Light" w:cs="Arial"/>
                <w:b/>
                <w:bCs/>
                <w:sz w:val="20"/>
                <w:lang w:eastAsia="sv-SE"/>
              </w:rPr>
              <w:t>Utanordning:</w:t>
            </w:r>
          </w:p>
        </w:tc>
        <w:tc>
          <w:tcPr>
            <w:tcW w:w="2835" w:type="dxa"/>
            <w:vAlign w:val="bottom"/>
          </w:tcPr>
          <w:p w14:paraId="6F9D383D" w14:textId="701E1B99" w:rsidR="005B6401" w:rsidRPr="00684031" w:rsidRDefault="00E55DB9" w:rsidP="005B6401">
            <w:pPr>
              <w:keepNext/>
              <w:tabs>
                <w:tab w:val="left" w:pos="-284"/>
              </w:tabs>
              <w:suppressAutoHyphens/>
              <w:spacing w:before="20" w:after="20"/>
              <w:outlineLvl w:val="3"/>
              <w:rPr>
                <w:rFonts w:ascii="Myriad Pro Light" w:hAnsi="Myriad Pro Light" w:cs="Arial"/>
                <w:b/>
                <w:bCs/>
                <w:sz w:val="20"/>
                <w:lang w:eastAsia="sv-SE"/>
              </w:rPr>
            </w:pPr>
            <w:r w:rsidRPr="00684031">
              <w:rPr>
                <w:rFonts w:ascii="Myriad Pro Light" w:hAnsi="Myriad Pro Light" w:cs="Arial"/>
                <w:b/>
                <w:bCs/>
                <w:sz w:val="20"/>
                <w:lang w:eastAsia="sv-SE"/>
              </w:rPr>
              <w:t>Datum</w:t>
            </w:r>
            <w:r w:rsidR="005B6401" w:rsidRPr="00684031">
              <w:rPr>
                <w:rFonts w:ascii="Myriad Pro Light" w:hAnsi="Myriad Pro Light" w:cs="Arial"/>
                <w:b/>
                <w:bCs/>
                <w:sz w:val="20"/>
                <w:lang w:eastAsia="sv-SE"/>
              </w:rPr>
              <w:t>:</w:t>
            </w:r>
            <w:r w:rsidR="00470FC7" w:rsidRPr="00EE3A11">
              <w:rPr>
                <w:rFonts w:ascii="Arial" w:hAnsi="Arial" w:cs="Arial"/>
                <w:b/>
                <w:bCs/>
                <w:sz w:val="20"/>
                <w:lang w:eastAsia="sv-SE"/>
              </w:rPr>
              <w:fldChar w:fldCharType="begin">
                <w:ffData>
                  <w:name w:val="datum"/>
                  <w:enabled/>
                  <w:calcOnExit w:val="0"/>
                  <w:textInput/>
                </w:ffData>
              </w:fldChar>
            </w:r>
            <w:bookmarkStart w:id="17" w:name="datum"/>
            <w:r w:rsidR="00470FC7" w:rsidRPr="00EE3A11">
              <w:rPr>
                <w:rFonts w:ascii="Arial" w:hAnsi="Arial" w:cs="Arial"/>
                <w:b/>
                <w:bCs/>
                <w:sz w:val="20"/>
                <w:lang w:eastAsia="sv-SE"/>
              </w:rPr>
              <w:instrText xml:space="preserve"> FORMTEXT </w:instrText>
            </w:r>
            <w:r w:rsidR="00470FC7" w:rsidRPr="00EE3A11">
              <w:rPr>
                <w:rFonts w:ascii="Arial" w:hAnsi="Arial" w:cs="Arial"/>
                <w:b/>
                <w:bCs/>
                <w:sz w:val="20"/>
                <w:lang w:eastAsia="sv-SE"/>
              </w:rPr>
            </w:r>
            <w:r w:rsidR="00470FC7" w:rsidRPr="00EE3A11">
              <w:rPr>
                <w:rFonts w:ascii="Arial" w:hAnsi="Arial" w:cs="Arial"/>
                <w:b/>
                <w:bCs/>
                <w:sz w:val="20"/>
                <w:lang w:eastAsia="sv-SE"/>
              </w:rPr>
              <w:fldChar w:fldCharType="separate"/>
            </w:r>
            <w:r w:rsidR="00470FC7" w:rsidRPr="00EE3A11">
              <w:rPr>
                <w:rFonts w:ascii="Arial" w:hAnsi="Arial" w:cs="Arial"/>
                <w:b/>
                <w:bCs/>
                <w:noProof/>
                <w:sz w:val="20"/>
                <w:lang w:eastAsia="sv-SE"/>
              </w:rPr>
              <w:t> </w:t>
            </w:r>
            <w:r w:rsidR="00470FC7" w:rsidRPr="00EE3A11">
              <w:rPr>
                <w:rFonts w:ascii="Arial" w:hAnsi="Arial" w:cs="Arial"/>
                <w:b/>
                <w:bCs/>
                <w:noProof/>
                <w:sz w:val="20"/>
                <w:lang w:eastAsia="sv-SE"/>
              </w:rPr>
              <w:t> </w:t>
            </w:r>
            <w:r w:rsidR="00470FC7" w:rsidRPr="00EE3A11">
              <w:rPr>
                <w:rFonts w:ascii="Arial" w:hAnsi="Arial" w:cs="Arial"/>
                <w:b/>
                <w:bCs/>
                <w:noProof/>
                <w:sz w:val="20"/>
                <w:lang w:eastAsia="sv-SE"/>
              </w:rPr>
              <w:t> </w:t>
            </w:r>
            <w:r w:rsidR="00470FC7" w:rsidRPr="00EE3A11">
              <w:rPr>
                <w:rFonts w:ascii="Arial" w:hAnsi="Arial" w:cs="Arial"/>
                <w:b/>
                <w:bCs/>
                <w:noProof/>
                <w:sz w:val="20"/>
                <w:lang w:eastAsia="sv-SE"/>
              </w:rPr>
              <w:t> </w:t>
            </w:r>
            <w:r w:rsidR="00470FC7" w:rsidRPr="00EE3A11">
              <w:rPr>
                <w:rFonts w:ascii="Arial" w:hAnsi="Arial" w:cs="Arial"/>
                <w:b/>
                <w:bCs/>
                <w:noProof/>
                <w:sz w:val="20"/>
                <w:lang w:eastAsia="sv-SE"/>
              </w:rPr>
              <w:t> </w:t>
            </w:r>
            <w:r w:rsidR="00470FC7" w:rsidRPr="00EE3A11">
              <w:rPr>
                <w:rFonts w:ascii="Arial" w:hAnsi="Arial" w:cs="Arial"/>
                <w:b/>
                <w:bCs/>
                <w:sz w:val="20"/>
                <w:lang w:eastAsia="sv-SE"/>
              </w:rPr>
              <w:fldChar w:fldCharType="end"/>
            </w:r>
            <w:bookmarkEnd w:id="17"/>
          </w:p>
        </w:tc>
        <w:tc>
          <w:tcPr>
            <w:tcW w:w="2345" w:type="dxa"/>
            <w:vAlign w:val="bottom"/>
          </w:tcPr>
          <w:p w14:paraId="7D836A00" w14:textId="215E6106" w:rsidR="005B6401" w:rsidRPr="00684031" w:rsidRDefault="00E55DB9" w:rsidP="005B6401">
            <w:pPr>
              <w:keepNext/>
              <w:tabs>
                <w:tab w:val="left" w:pos="-284"/>
              </w:tabs>
              <w:suppressAutoHyphens/>
              <w:spacing w:before="20" w:after="20"/>
              <w:outlineLvl w:val="3"/>
              <w:rPr>
                <w:rFonts w:ascii="Myriad Pro Light" w:hAnsi="Myriad Pro Light" w:cs="Arial"/>
                <w:b/>
                <w:bCs/>
                <w:sz w:val="20"/>
                <w:lang w:eastAsia="sv-SE"/>
              </w:rPr>
            </w:pPr>
            <w:r w:rsidRPr="00684031">
              <w:rPr>
                <w:rFonts w:ascii="Myriad Pro Light" w:hAnsi="Myriad Pro Light" w:cs="Arial"/>
                <w:b/>
                <w:bCs/>
                <w:sz w:val="20"/>
                <w:lang w:eastAsia="sv-SE"/>
              </w:rPr>
              <w:t>Belopp</w:t>
            </w:r>
            <w:r w:rsidR="005B6401" w:rsidRPr="00684031">
              <w:rPr>
                <w:rFonts w:ascii="Myriad Pro Light" w:hAnsi="Myriad Pro Light" w:cs="Arial"/>
                <w:b/>
                <w:bCs/>
                <w:sz w:val="20"/>
                <w:lang w:eastAsia="sv-SE"/>
              </w:rPr>
              <w:t>:</w:t>
            </w:r>
            <w:r w:rsidR="00302B8A">
              <w:rPr>
                <w:rFonts w:ascii="Arial" w:hAnsi="Arial" w:cs="Arial"/>
                <w:b/>
                <w:bCs/>
                <w:sz w:val="20"/>
                <w:lang w:eastAsia="sv-SE"/>
              </w:rPr>
              <w:fldChar w:fldCharType="begin">
                <w:ffData>
                  <w:name w:val="TotaltU"/>
                  <w:enabled/>
                  <w:calcOnExit w:val="0"/>
                  <w:textInput/>
                </w:ffData>
              </w:fldChar>
            </w:r>
            <w:bookmarkStart w:id="18" w:name="TotaltU"/>
            <w:r w:rsidR="00302B8A">
              <w:rPr>
                <w:rFonts w:ascii="Arial" w:hAnsi="Arial" w:cs="Arial"/>
                <w:b/>
                <w:bCs/>
                <w:sz w:val="20"/>
                <w:lang w:eastAsia="sv-SE"/>
              </w:rPr>
              <w:instrText xml:space="preserve"> FORMTEXT </w:instrText>
            </w:r>
            <w:r w:rsidR="00302B8A">
              <w:rPr>
                <w:rFonts w:ascii="Arial" w:hAnsi="Arial" w:cs="Arial"/>
                <w:b/>
                <w:bCs/>
                <w:sz w:val="20"/>
                <w:lang w:eastAsia="sv-SE"/>
              </w:rPr>
            </w:r>
            <w:r w:rsidR="00302B8A">
              <w:rPr>
                <w:rFonts w:ascii="Arial" w:hAnsi="Arial" w:cs="Arial"/>
                <w:b/>
                <w:bCs/>
                <w:sz w:val="20"/>
                <w:lang w:eastAsia="sv-SE"/>
              </w:rPr>
              <w:fldChar w:fldCharType="separate"/>
            </w:r>
            <w:r w:rsidR="00302B8A">
              <w:rPr>
                <w:rFonts w:ascii="Arial" w:hAnsi="Arial" w:cs="Arial"/>
                <w:b/>
                <w:bCs/>
                <w:noProof/>
                <w:sz w:val="20"/>
                <w:lang w:eastAsia="sv-SE"/>
              </w:rPr>
              <w:t> </w:t>
            </w:r>
            <w:r w:rsidR="00302B8A">
              <w:rPr>
                <w:rFonts w:ascii="Arial" w:hAnsi="Arial" w:cs="Arial"/>
                <w:b/>
                <w:bCs/>
                <w:noProof/>
                <w:sz w:val="20"/>
                <w:lang w:eastAsia="sv-SE"/>
              </w:rPr>
              <w:t> </w:t>
            </w:r>
            <w:r w:rsidR="00302B8A">
              <w:rPr>
                <w:rFonts w:ascii="Arial" w:hAnsi="Arial" w:cs="Arial"/>
                <w:b/>
                <w:bCs/>
                <w:noProof/>
                <w:sz w:val="20"/>
                <w:lang w:eastAsia="sv-SE"/>
              </w:rPr>
              <w:t> </w:t>
            </w:r>
            <w:r w:rsidR="00302B8A">
              <w:rPr>
                <w:rFonts w:ascii="Arial" w:hAnsi="Arial" w:cs="Arial"/>
                <w:b/>
                <w:bCs/>
                <w:noProof/>
                <w:sz w:val="20"/>
                <w:lang w:eastAsia="sv-SE"/>
              </w:rPr>
              <w:t> </w:t>
            </w:r>
            <w:r w:rsidR="00302B8A">
              <w:rPr>
                <w:rFonts w:ascii="Arial" w:hAnsi="Arial" w:cs="Arial"/>
                <w:b/>
                <w:bCs/>
                <w:noProof/>
                <w:sz w:val="20"/>
                <w:lang w:eastAsia="sv-SE"/>
              </w:rPr>
              <w:t> </w:t>
            </w:r>
            <w:r w:rsidR="00302B8A">
              <w:rPr>
                <w:rFonts w:ascii="Arial" w:hAnsi="Arial" w:cs="Arial"/>
                <w:b/>
                <w:bCs/>
                <w:sz w:val="20"/>
                <w:lang w:eastAsia="sv-SE"/>
              </w:rPr>
              <w:fldChar w:fldCharType="end"/>
            </w:r>
            <w:bookmarkEnd w:id="18"/>
          </w:p>
        </w:tc>
        <w:tc>
          <w:tcPr>
            <w:tcW w:w="2573" w:type="dxa"/>
            <w:vAlign w:val="bottom"/>
          </w:tcPr>
          <w:p w14:paraId="38A706B3" w14:textId="1C36CCBA" w:rsidR="005B6401" w:rsidRPr="00684031" w:rsidRDefault="005B6401" w:rsidP="005B6401">
            <w:pPr>
              <w:keepNext/>
              <w:tabs>
                <w:tab w:val="left" w:pos="-284"/>
              </w:tabs>
              <w:suppressAutoHyphens/>
              <w:spacing w:before="20" w:after="20"/>
              <w:outlineLvl w:val="3"/>
              <w:rPr>
                <w:rFonts w:ascii="Myriad Pro Light" w:hAnsi="Myriad Pro Light" w:cs="Arial"/>
                <w:b/>
                <w:bCs/>
                <w:sz w:val="20"/>
                <w:lang w:eastAsia="sv-SE"/>
              </w:rPr>
            </w:pPr>
            <w:r w:rsidRPr="00684031">
              <w:rPr>
                <w:rFonts w:ascii="Myriad Pro Light" w:hAnsi="Myriad Pro Light" w:cs="Arial"/>
                <w:b/>
                <w:bCs/>
                <w:sz w:val="20"/>
                <w:lang w:eastAsia="sv-SE"/>
              </w:rPr>
              <w:t>Signatur:</w:t>
            </w:r>
          </w:p>
        </w:tc>
      </w:tr>
    </w:tbl>
    <w:p w14:paraId="3655E5B1" w14:textId="77777777" w:rsidR="00453BE8" w:rsidRPr="00684031" w:rsidRDefault="00453BE8" w:rsidP="00D267A8">
      <w:pPr>
        <w:keepNext/>
        <w:tabs>
          <w:tab w:val="left" w:pos="-284"/>
          <w:tab w:val="left" w:pos="142"/>
          <w:tab w:val="left" w:pos="2977"/>
        </w:tabs>
        <w:suppressAutoHyphens/>
        <w:spacing w:before="120" w:after="20"/>
        <w:ind w:left="227"/>
        <w:outlineLvl w:val="1"/>
        <w:rPr>
          <w:rFonts w:ascii="Myriad Pro Light" w:hAnsi="Myriad Pro Light" w:cs="Arial"/>
          <w:bCs/>
          <w:sz w:val="20"/>
          <w:lang w:eastAsia="sv-SE"/>
        </w:rPr>
      </w:pPr>
      <w:r w:rsidRPr="00684031">
        <w:rPr>
          <w:rFonts w:ascii="Myriad Pro Light" w:hAnsi="Myriad Pro Light" w:cs="Arial"/>
          <w:bCs/>
          <w:sz w:val="20"/>
          <w:lang w:eastAsia="sv-SE"/>
        </w:rPr>
        <w:t>Mellan undertecknad/e, ovan benämnd/a fastighetsägaren respektive ledningsägaren är följande överenskommelse träffad till förmån för ledningsägarens fastighet.</w:t>
      </w:r>
    </w:p>
    <w:p w14:paraId="185984DB" w14:textId="77777777" w:rsidR="00FF18D9" w:rsidRPr="00684031" w:rsidRDefault="00FF18D9" w:rsidP="00C00363">
      <w:pPr>
        <w:pStyle w:val="Brdtextmedindrag"/>
        <w:ind w:left="284" w:right="-1"/>
        <w:rPr>
          <w:rFonts w:ascii="Myriad Pro Light" w:hAnsi="Myriad Pro Light" w:cs="Arial"/>
          <w:b w:val="0"/>
          <w:sz w:val="20"/>
        </w:rPr>
      </w:pPr>
    </w:p>
    <w:p w14:paraId="3D4A78F6" w14:textId="77777777"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bookmarkStart w:id="19" w:name="_Hlk40085440"/>
      <w:r w:rsidRPr="00684031">
        <w:rPr>
          <w:rFonts w:ascii="Myriad Pro Light" w:hAnsi="Myriad Pro Light" w:cs="Arial"/>
          <w:sz w:val="20"/>
        </w:rPr>
        <w:t>§</w:t>
      </w:r>
      <w:r w:rsidR="000026F1" w:rsidRPr="00684031">
        <w:rPr>
          <w:rFonts w:ascii="Myriad Pro Light" w:hAnsi="Myriad Pro Light" w:cs="Arial"/>
          <w:sz w:val="20"/>
        </w:rPr>
        <w:t xml:space="preserve"> 1</w:t>
      </w:r>
      <w:r w:rsidR="000A6AE5" w:rsidRPr="00684031">
        <w:rPr>
          <w:rFonts w:ascii="Myriad Pro Light" w:hAnsi="Myriad Pro Light" w:cs="Arial"/>
          <w:sz w:val="20"/>
        </w:rPr>
        <w:tab/>
      </w:r>
      <w:r w:rsidRPr="00684031">
        <w:rPr>
          <w:rFonts w:ascii="Myriad Pro Light" w:hAnsi="Myriad Pro Light" w:cs="Arial"/>
          <w:sz w:val="20"/>
        </w:rPr>
        <w:t>Upplåtelsens omfattning</w:t>
      </w:r>
    </w:p>
    <w:p w14:paraId="6D0F4011" w14:textId="59C96670" w:rsidR="007A457E" w:rsidRPr="00684031" w:rsidRDefault="004A1CB7" w:rsidP="00C00363">
      <w:pPr>
        <w:pStyle w:val="Brdtextmedindrag"/>
        <w:numPr>
          <w:ilvl w:val="0"/>
          <w:numId w:val="43"/>
        </w:numPr>
        <w:tabs>
          <w:tab w:val="clear" w:pos="644"/>
          <w:tab w:val="num" w:pos="567"/>
        </w:tabs>
        <w:ind w:left="567" w:right="-1" w:hanging="283"/>
        <w:rPr>
          <w:rFonts w:ascii="Myriad Pro Light" w:hAnsi="Myriad Pro Light" w:cs="Arial"/>
          <w:b w:val="0"/>
          <w:sz w:val="20"/>
        </w:rPr>
      </w:pPr>
      <w:bookmarkStart w:id="20" w:name="_Hlk40085542"/>
      <w:bookmarkStart w:id="21" w:name="_Hlk40085782"/>
      <w:r w:rsidRPr="00684031">
        <w:rPr>
          <w:rFonts w:ascii="Myriad Pro Light" w:hAnsi="Myriad Pro Light" w:cs="Arial"/>
          <w:b w:val="0"/>
          <w:sz w:val="20"/>
        </w:rPr>
        <w:t xml:space="preserve">Fastighetsägaren medger ledningsägaren rätt </w:t>
      </w:r>
      <w:r w:rsidR="007A457E" w:rsidRPr="00684031">
        <w:rPr>
          <w:rFonts w:ascii="Myriad Pro Light" w:hAnsi="Myriad Pro Light" w:cs="Arial"/>
          <w:b w:val="0"/>
          <w:sz w:val="20"/>
        </w:rPr>
        <w:t xml:space="preserve">att anlägga och för all framtid bibehålla </w:t>
      </w:r>
      <w:r w:rsidR="009A2C26" w:rsidRPr="00684031">
        <w:rPr>
          <w:rFonts w:ascii="Myriad Pro Light" w:hAnsi="Myriad Pro Light" w:cs="Arial"/>
          <w:b w:val="0"/>
          <w:sz w:val="20"/>
        </w:rPr>
        <w:t xml:space="preserve">samt att vid behov förnya </w:t>
      </w:r>
      <w:r w:rsidR="007A457E" w:rsidRPr="00684031">
        <w:rPr>
          <w:rFonts w:ascii="Myriad Pro Light" w:hAnsi="Myriad Pro Light" w:cs="Arial"/>
          <w:b w:val="0"/>
          <w:sz w:val="20"/>
        </w:rPr>
        <w:t>elektrisk starkströmsledning</w:t>
      </w:r>
      <w:r w:rsidR="00CA5625" w:rsidRPr="00684031">
        <w:rPr>
          <w:rFonts w:ascii="Myriad Pro Light" w:hAnsi="Myriad Pro Light" w:cs="Arial"/>
          <w:b w:val="0"/>
          <w:sz w:val="20"/>
        </w:rPr>
        <w:t xml:space="preserve"> </w:t>
      </w:r>
      <w:r w:rsidR="00103955" w:rsidRPr="00684031">
        <w:rPr>
          <w:rFonts w:ascii="Myriad Pro Light" w:hAnsi="Myriad Pro Light" w:cs="Arial"/>
          <w:b w:val="0"/>
          <w:sz w:val="20"/>
        </w:rPr>
        <w:t>(</w:t>
      </w:r>
      <w:r w:rsidR="00B5350B" w:rsidRPr="00684031">
        <w:rPr>
          <w:rFonts w:ascii="Myriad Pro Light" w:hAnsi="Myriad Pro Light" w:cs="Arial"/>
          <w:b w:val="0"/>
          <w:sz w:val="20"/>
        </w:rPr>
        <w:t>mark</w:t>
      </w:r>
      <w:r w:rsidR="009D2E24" w:rsidRPr="00684031">
        <w:rPr>
          <w:rFonts w:ascii="Myriad Pro Light" w:hAnsi="Myriad Pro Light" w:cs="Arial"/>
          <w:b w:val="0"/>
          <w:sz w:val="20"/>
        </w:rPr>
        <w:t>kabel</w:t>
      </w:r>
      <w:r w:rsidR="00103955" w:rsidRPr="00684031">
        <w:rPr>
          <w:rFonts w:ascii="Myriad Pro Light" w:hAnsi="Myriad Pro Light" w:cs="Arial"/>
          <w:b w:val="0"/>
          <w:sz w:val="20"/>
        </w:rPr>
        <w:t>)</w:t>
      </w:r>
      <w:r w:rsidR="007A457E" w:rsidRPr="00684031">
        <w:rPr>
          <w:rFonts w:ascii="Myriad Pro Light" w:hAnsi="Myriad Pro Light" w:cs="Arial"/>
          <w:b w:val="0"/>
          <w:sz w:val="20"/>
        </w:rPr>
        <w:t xml:space="preserve"> med en systemspänning av högst </w:t>
      </w:r>
      <w:r w:rsidR="004D10E6" w:rsidRPr="00684031">
        <w:rPr>
          <w:rFonts w:ascii="Myriad Pro Light" w:hAnsi="Myriad Pro Light" w:cs="Arial"/>
          <w:bCs/>
          <w:sz w:val="20"/>
        </w:rPr>
        <w:fldChar w:fldCharType="begin">
          <w:ffData>
            <w:name w:val="Spänningsnivå"/>
            <w:enabled/>
            <w:calcOnExit w:val="0"/>
            <w:ddList>
              <w:listEntry w:val="X kV"/>
              <w:listEntry w:val="24 kV"/>
              <w:listEntry w:val="10 kV"/>
            </w:ddList>
          </w:ffData>
        </w:fldChar>
      </w:r>
      <w:r w:rsidR="004D10E6" w:rsidRPr="00684031">
        <w:rPr>
          <w:rFonts w:ascii="Myriad Pro Light" w:hAnsi="Myriad Pro Light" w:cs="Arial"/>
          <w:bCs/>
          <w:sz w:val="20"/>
        </w:rPr>
        <w:instrText xml:space="preserve"> FORMDROPDOWN </w:instrText>
      </w:r>
      <w:r w:rsidR="005A6BAE">
        <w:rPr>
          <w:rFonts w:ascii="Myriad Pro Light" w:hAnsi="Myriad Pro Light" w:cs="Arial"/>
          <w:bCs/>
          <w:sz w:val="20"/>
        </w:rPr>
      </w:r>
      <w:r w:rsidR="005A6BAE">
        <w:rPr>
          <w:rFonts w:ascii="Myriad Pro Light" w:hAnsi="Myriad Pro Light" w:cs="Arial"/>
          <w:bCs/>
          <w:sz w:val="20"/>
        </w:rPr>
        <w:fldChar w:fldCharType="separate"/>
      </w:r>
      <w:r w:rsidR="004D10E6" w:rsidRPr="00684031">
        <w:rPr>
          <w:rFonts w:ascii="Myriad Pro Light" w:hAnsi="Myriad Pro Light" w:cs="Arial"/>
          <w:bCs/>
          <w:sz w:val="20"/>
        </w:rPr>
        <w:fldChar w:fldCharType="end"/>
      </w:r>
      <w:r w:rsidR="004D10E6" w:rsidRPr="00684031">
        <w:rPr>
          <w:rFonts w:ascii="Myriad Pro Light" w:hAnsi="Myriad Pro Light" w:cs="Arial"/>
          <w:b w:val="0"/>
          <w:sz w:val="20"/>
        </w:rPr>
        <w:t xml:space="preserve"> </w:t>
      </w:r>
      <w:r w:rsidR="007A457E" w:rsidRPr="00684031">
        <w:rPr>
          <w:rFonts w:ascii="Myriad Pro Light" w:hAnsi="Myriad Pro Light" w:cs="Arial"/>
          <w:b w:val="0"/>
          <w:sz w:val="20"/>
        </w:rPr>
        <w:t xml:space="preserve">jämte tillhörande anordningar såsom transformatorer, kabelskåp, jordtag </w:t>
      </w:r>
      <w:r w:rsidR="00E076F4" w:rsidRPr="00684031">
        <w:rPr>
          <w:rFonts w:ascii="Myriad Pro Light" w:hAnsi="Myriad Pro Light" w:cs="Arial"/>
          <w:b w:val="0"/>
          <w:sz w:val="20"/>
        </w:rPr>
        <w:t xml:space="preserve">samt </w:t>
      </w:r>
      <w:r w:rsidR="007A457E" w:rsidRPr="00684031">
        <w:rPr>
          <w:rFonts w:ascii="Myriad Pro Light" w:hAnsi="Myriad Pro Light" w:cs="Arial"/>
          <w:b w:val="0"/>
          <w:sz w:val="20"/>
        </w:rPr>
        <w:t>övriga säkerhetsanordningar</w:t>
      </w:r>
      <w:r w:rsidR="00874726" w:rsidRPr="00684031">
        <w:rPr>
          <w:rFonts w:ascii="Myriad Pro Light" w:hAnsi="Myriad Pro Light" w:cs="Arial"/>
          <w:b w:val="0"/>
          <w:sz w:val="20"/>
        </w:rPr>
        <w:t xml:space="preserve"> och driftrelaterad kommunikationsutrustning</w:t>
      </w:r>
      <w:r w:rsidR="007A457E" w:rsidRPr="00684031">
        <w:rPr>
          <w:rFonts w:ascii="Myriad Pro Light" w:hAnsi="Myriad Pro Light" w:cs="Arial"/>
          <w:b w:val="0"/>
          <w:i/>
          <w:sz w:val="20"/>
        </w:rPr>
        <w:t>,</w:t>
      </w:r>
      <w:r w:rsidR="007A457E" w:rsidRPr="00684031">
        <w:rPr>
          <w:rFonts w:ascii="Myriad Pro Light" w:hAnsi="Myriad Pro Light" w:cs="Arial"/>
          <w:b w:val="0"/>
          <w:sz w:val="20"/>
        </w:rPr>
        <w:t xml:space="preserve"> </w:t>
      </w:r>
      <w:r w:rsidR="005B6401" w:rsidRPr="00684031">
        <w:rPr>
          <w:rFonts w:ascii="Myriad Pro Light" w:hAnsi="Myriad Pro Light" w:cs="Arial"/>
          <w:bCs/>
          <w:sz w:val="20"/>
        </w:rPr>
        <w:fldChar w:fldCharType="begin">
          <w:ffData>
            <w:name w:val="Markering"/>
            <w:enabled/>
            <w:calcOnExit w:val="0"/>
            <w:ddList>
              <w:listEntry w:val="enligt markerad sträcka"/>
              <w:listEntry w:val="från punkt A till B"/>
              <w:listEntry w:val="från punkt A till B och från C till D"/>
              <w:listEntry w:val="från punkt A till B, från C till D, från E till F"/>
              <w:listEntry w:val="markerad med överstrykningsfärg"/>
              <w:listEntry w:val=" "/>
            </w:ddList>
          </w:ffData>
        </w:fldChar>
      </w:r>
      <w:bookmarkStart w:id="22" w:name="Markering"/>
      <w:r w:rsidR="005B6401" w:rsidRPr="00684031">
        <w:rPr>
          <w:rFonts w:ascii="Myriad Pro Light" w:hAnsi="Myriad Pro Light" w:cs="Arial"/>
          <w:bCs/>
          <w:sz w:val="20"/>
        </w:rPr>
        <w:instrText xml:space="preserve"> FORMDROPDOWN </w:instrText>
      </w:r>
      <w:r w:rsidR="005A6BAE">
        <w:rPr>
          <w:rFonts w:ascii="Myriad Pro Light" w:hAnsi="Myriad Pro Light" w:cs="Arial"/>
          <w:bCs/>
          <w:sz w:val="20"/>
        </w:rPr>
      </w:r>
      <w:r w:rsidR="005A6BAE">
        <w:rPr>
          <w:rFonts w:ascii="Myriad Pro Light" w:hAnsi="Myriad Pro Light" w:cs="Arial"/>
          <w:bCs/>
          <w:sz w:val="20"/>
        </w:rPr>
        <w:fldChar w:fldCharType="separate"/>
      </w:r>
      <w:r w:rsidR="005B6401" w:rsidRPr="00684031">
        <w:rPr>
          <w:rFonts w:ascii="Myriad Pro Light" w:hAnsi="Myriad Pro Light" w:cs="Arial"/>
          <w:bCs/>
          <w:sz w:val="20"/>
        </w:rPr>
        <w:fldChar w:fldCharType="end"/>
      </w:r>
      <w:bookmarkEnd w:id="22"/>
      <w:r w:rsidR="007A457E" w:rsidRPr="00684031">
        <w:rPr>
          <w:rFonts w:ascii="Myriad Pro Light" w:hAnsi="Myriad Pro Light" w:cs="Arial"/>
          <w:bCs/>
          <w:sz w:val="20"/>
        </w:rPr>
        <w:t xml:space="preserve"> </w:t>
      </w:r>
      <w:r w:rsidR="007A457E" w:rsidRPr="00684031">
        <w:rPr>
          <w:rFonts w:ascii="Myriad Pro Light" w:hAnsi="Myriad Pro Light" w:cs="Arial"/>
          <w:b w:val="0"/>
          <w:sz w:val="20"/>
        </w:rPr>
        <w:t>i det antal och i den sträckning som ledningen redovisas på bifogad kartskiss och/eller blivit utstakad på marken, allt nedan benämnt ledningen.</w:t>
      </w:r>
      <w:bookmarkEnd w:id="20"/>
      <w:r w:rsidR="007A457E" w:rsidRPr="00684031">
        <w:rPr>
          <w:rFonts w:ascii="Myriad Pro Light" w:hAnsi="Myriad Pro Light" w:cs="Arial"/>
          <w:b w:val="0"/>
          <w:sz w:val="20"/>
        </w:rPr>
        <w:t xml:space="preserve"> </w:t>
      </w:r>
      <w:r w:rsidR="0066609B" w:rsidRPr="00684031">
        <w:rPr>
          <w:rFonts w:ascii="Myriad Pro Light" w:hAnsi="Myriad Pro Light" w:cs="Arial"/>
          <w:b w:val="0"/>
          <w:sz w:val="20"/>
        </w:rPr>
        <w:br/>
      </w:r>
    </w:p>
    <w:p w14:paraId="7D19D00C" w14:textId="77777777" w:rsidR="00FD743E" w:rsidRPr="00684031" w:rsidRDefault="007A457E" w:rsidP="00C00363">
      <w:pPr>
        <w:pStyle w:val="Brdtextmedindrag"/>
        <w:ind w:left="567" w:right="-1" w:hanging="283"/>
        <w:rPr>
          <w:rFonts w:ascii="Myriad Pro Light" w:hAnsi="Myriad Pro Light" w:cs="Arial"/>
          <w:b w:val="0"/>
          <w:sz w:val="20"/>
        </w:rPr>
      </w:pPr>
      <w:r w:rsidRPr="00684031">
        <w:rPr>
          <w:rFonts w:ascii="Myriad Pro Light" w:hAnsi="Myriad Pro Light" w:cs="Arial"/>
          <w:b w:val="0"/>
          <w:sz w:val="20"/>
        </w:rPr>
        <w:t>b)</w:t>
      </w:r>
      <w:r w:rsidR="008045B9" w:rsidRPr="00684031">
        <w:rPr>
          <w:rFonts w:ascii="Myriad Pro Light" w:hAnsi="Myriad Pro Light" w:cs="Arial"/>
          <w:b w:val="0"/>
          <w:sz w:val="20"/>
        </w:rPr>
        <w:t xml:space="preserve"> </w:t>
      </w:r>
      <w:r w:rsidR="0066609B" w:rsidRPr="00684031">
        <w:rPr>
          <w:rFonts w:ascii="Myriad Pro Light" w:hAnsi="Myriad Pro Light" w:cs="Arial"/>
          <w:b w:val="0"/>
          <w:sz w:val="20"/>
        </w:rPr>
        <w:tab/>
      </w:r>
      <w:bookmarkStart w:id="23" w:name="_Hlk53728948"/>
      <w:r w:rsidR="008045B9" w:rsidRPr="00684031">
        <w:rPr>
          <w:rFonts w:ascii="Myriad Pro Light" w:hAnsi="Myriad Pro Light" w:cs="Arial"/>
          <w:b w:val="0"/>
          <w:sz w:val="20"/>
        </w:rPr>
        <w:t xml:space="preserve">Fastighetsägaren upplåter för </w:t>
      </w:r>
      <w:r w:rsidR="0011010A" w:rsidRPr="00684031">
        <w:rPr>
          <w:rFonts w:ascii="Myriad Pro Light" w:hAnsi="Myriad Pro Light" w:cs="Arial"/>
          <w:b w:val="0"/>
          <w:sz w:val="20"/>
        </w:rPr>
        <w:t>ledningen ett utrymme om</w:t>
      </w:r>
      <w:r w:rsidR="000F4EE3" w:rsidRPr="00684031">
        <w:rPr>
          <w:rFonts w:ascii="Myriad Pro Light" w:hAnsi="Myriad Pro Light" w:cs="Arial"/>
          <w:b w:val="0"/>
          <w:sz w:val="20"/>
        </w:rPr>
        <w:t xml:space="preserve"> </w:t>
      </w:r>
      <w:r w:rsidR="004D10E6" w:rsidRPr="00684031">
        <w:rPr>
          <w:rFonts w:ascii="Myriad Pro Light" w:hAnsi="Myriad Pro Light" w:cs="Arial"/>
          <w:bCs/>
          <w:sz w:val="20"/>
        </w:rPr>
        <w:fldChar w:fldCharType="begin">
          <w:ffData>
            <w:name w:val=""/>
            <w:enabled/>
            <w:calcOnExit w:val="0"/>
            <w:ddList>
              <w:listEntry w:val="4 meter"/>
              <w:listEntry w:val="X meter"/>
              <w:listEntry w:val="1 meter"/>
              <w:listEntry w:val="0 meter"/>
              <w:listEntry w:val="2 meter"/>
              <w:listEntry w:val="6 meter"/>
            </w:ddList>
          </w:ffData>
        </w:fldChar>
      </w:r>
      <w:r w:rsidR="004D10E6" w:rsidRPr="00684031">
        <w:rPr>
          <w:rFonts w:ascii="Myriad Pro Light" w:hAnsi="Myriad Pro Light" w:cs="Arial"/>
          <w:bCs/>
          <w:sz w:val="20"/>
        </w:rPr>
        <w:instrText xml:space="preserve"> FORMDROPDOWN </w:instrText>
      </w:r>
      <w:r w:rsidR="005A6BAE">
        <w:rPr>
          <w:rFonts w:ascii="Myriad Pro Light" w:hAnsi="Myriad Pro Light" w:cs="Arial"/>
          <w:bCs/>
          <w:sz w:val="20"/>
        </w:rPr>
      </w:r>
      <w:r w:rsidR="005A6BAE">
        <w:rPr>
          <w:rFonts w:ascii="Myriad Pro Light" w:hAnsi="Myriad Pro Light" w:cs="Arial"/>
          <w:bCs/>
          <w:sz w:val="20"/>
        </w:rPr>
        <w:fldChar w:fldCharType="separate"/>
      </w:r>
      <w:r w:rsidR="004D10E6" w:rsidRPr="00684031">
        <w:rPr>
          <w:rFonts w:ascii="Myriad Pro Light" w:hAnsi="Myriad Pro Light" w:cs="Arial"/>
          <w:bCs/>
          <w:sz w:val="20"/>
        </w:rPr>
        <w:fldChar w:fldCharType="end"/>
      </w:r>
      <w:r w:rsidR="004D10E6" w:rsidRPr="00684031">
        <w:rPr>
          <w:rFonts w:ascii="Myriad Pro Light" w:hAnsi="Myriad Pro Light" w:cs="Arial"/>
          <w:bCs/>
          <w:sz w:val="20"/>
        </w:rPr>
        <w:t xml:space="preserve"> </w:t>
      </w:r>
      <w:r w:rsidR="0011010A" w:rsidRPr="00684031">
        <w:rPr>
          <w:rFonts w:ascii="Myriad Pro Light" w:hAnsi="Myriad Pro Light" w:cs="Arial"/>
          <w:b w:val="0"/>
          <w:sz w:val="20"/>
        </w:rPr>
        <w:t xml:space="preserve"> </w:t>
      </w:r>
      <w:r w:rsidR="009C7FC2" w:rsidRPr="00684031">
        <w:rPr>
          <w:rFonts w:ascii="Myriad Pro Light" w:hAnsi="Myriad Pro Light" w:cs="Arial"/>
          <w:b w:val="0"/>
          <w:sz w:val="20"/>
        </w:rPr>
        <w:t xml:space="preserve">horisontell </w:t>
      </w:r>
      <w:r w:rsidR="0011010A" w:rsidRPr="00684031">
        <w:rPr>
          <w:rFonts w:ascii="Myriad Pro Light" w:hAnsi="Myriad Pro Light" w:cs="Arial"/>
          <w:b w:val="0"/>
          <w:sz w:val="20"/>
        </w:rPr>
        <w:t>bredd</w:t>
      </w:r>
      <w:r w:rsidR="00ED211C" w:rsidRPr="00684031">
        <w:rPr>
          <w:rFonts w:ascii="Myriad Pro Light" w:hAnsi="Myriad Pro Light" w:cs="Arial"/>
          <w:b w:val="0"/>
          <w:sz w:val="20"/>
        </w:rPr>
        <w:t xml:space="preserve"> i skogsmark</w:t>
      </w:r>
      <w:r w:rsidR="0011010A" w:rsidRPr="00684031">
        <w:rPr>
          <w:rFonts w:ascii="Myriad Pro Light" w:hAnsi="Myriad Pro Light" w:cs="Arial"/>
          <w:b w:val="0"/>
          <w:sz w:val="20"/>
        </w:rPr>
        <w:t xml:space="preserve"> (skogsgata)</w:t>
      </w:r>
      <w:r w:rsidR="008B37C5" w:rsidRPr="00684031">
        <w:rPr>
          <w:rFonts w:ascii="Myriad Pro Light" w:hAnsi="Myriad Pro Light" w:cs="Arial"/>
          <w:b w:val="0"/>
          <w:sz w:val="20"/>
        </w:rPr>
        <w:t xml:space="preserve">, </w:t>
      </w:r>
      <w:r w:rsidR="004D10E6" w:rsidRPr="00684031">
        <w:rPr>
          <w:rFonts w:ascii="Myriad Pro Light" w:hAnsi="Myriad Pro Light" w:cs="Arial"/>
          <w:bCs/>
          <w:sz w:val="20"/>
        </w:rPr>
        <w:fldChar w:fldCharType="begin">
          <w:ffData>
            <w:name w:val="Jordkabel"/>
            <w:enabled/>
            <w:calcOnExit w:val="0"/>
            <w:ddList>
              <w:listEntry w:val="1 meter"/>
              <w:listEntry w:val="X meter"/>
              <w:listEntry w:val="4 meter"/>
              <w:listEntry w:val="0 meter"/>
              <w:listEntry w:val="2 meter"/>
              <w:listEntry w:val="6 meter"/>
            </w:ddList>
          </w:ffData>
        </w:fldChar>
      </w:r>
      <w:r w:rsidR="004D10E6" w:rsidRPr="00684031">
        <w:rPr>
          <w:rFonts w:ascii="Myriad Pro Light" w:hAnsi="Myriad Pro Light" w:cs="Arial"/>
          <w:bCs/>
          <w:sz w:val="20"/>
        </w:rPr>
        <w:instrText xml:space="preserve"> FORMDROPDOWN </w:instrText>
      </w:r>
      <w:r w:rsidR="005A6BAE">
        <w:rPr>
          <w:rFonts w:ascii="Myriad Pro Light" w:hAnsi="Myriad Pro Light" w:cs="Arial"/>
          <w:bCs/>
          <w:sz w:val="20"/>
        </w:rPr>
      </w:r>
      <w:r w:rsidR="005A6BAE">
        <w:rPr>
          <w:rFonts w:ascii="Myriad Pro Light" w:hAnsi="Myriad Pro Light" w:cs="Arial"/>
          <w:bCs/>
          <w:sz w:val="20"/>
        </w:rPr>
        <w:fldChar w:fldCharType="separate"/>
      </w:r>
      <w:r w:rsidR="004D10E6" w:rsidRPr="00684031">
        <w:rPr>
          <w:rFonts w:ascii="Myriad Pro Light" w:hAnsi="Myriad Pro Light" w:cs="Arial"/>
          <w:bCs/>
          <w:sz w:val="20"/>
        </w:rPr>
        <w:fldChar w:fldCharType="end"/>
      </w:r>
      <w:r w:rsidR="004D10E6" w:rsidRPr="00684031">
        <w:rPr>
          <w:rFonts w:ascii="Myriad Pro Light" w:hAnsi="Myriad Pro Light" w:cs="Arial"/>
          <w:bCs/>
          <w:sz w:val="20"/>
        </w:rPr>
        <w:t xml:space="preserve"> </w:t>
      </w:r>
      <w:r w:rsidR="00A2280F" w:rsidRPr="00684031">
        <w:rPr>
          <w:rFonts w:ascii="Myriad Pro Light" w:hAnsi="Myriad Pro Light" w:cs="Arial"/>
          <w:b w:val="0"/>
          <w:sz w:val="20"/>
        </w:rPr>
        <w:t xml:space="preserve">bredd </w:t>
      </w:r>
      <w:r w:rsidR="00DD5893" w:rsidRPr="00684031">
        <w:rPr>
          <w:rFonts w:ascii="Myriad Pro Light" w:hAnsi="Myriad Pro Light" w:cs="Arial"/>
          <w:b w:val="0"/>
          <w:sz w:val="20"/>
        </w:rPr>
        <w:t>i övrig mark</w:t>
      </w:r>
      <w:r w:rsidR="007268D4" w:rsidRPr="00684031">
        <w:rPr>
          <w:rFonts w:ascii="Myriad Pro Light" w:hAnsi="Myriad Pro Light" w:cs="Arial"/>
          <w:b w:val="0"/>
          <w:sz w:val="20"/>
        </w:rPr>
        <w:t xml:space="preserve"> (schaktbredd)</w:t>
      </w:r>
      <w:r w:rsidR="00096965" w:rsidRPr="00684031">
        <w:rPr>
          <w:rFonts w:ascii="Myriad Pro Light" w:hAnsi="Myriad Pro Light" w:cs="Arial"/>
          <w:b w:val="0"/>
          <w:sz w:val="20"/>
        </w:rPr>
        <w:t xml:space="preserve"> samt </w:t>
      </w:r>
      <w:r w:rsidR="004D10E6" w:rsidRPr="00684031">
        <w:rPr>
          <w:rFonts w:ascii="Myriad Pro Light" w:hAnsi="Myriad Pro Light" w:cs="Arial"/>
          <w:bCs/>
          <w:sz w:val="20"/>
        </w:rPr>
        <w:fldChar w:fldCharType="begin">
          <w:ffData>
            <w:name w:val="Listruta11"/>
            <w:enabled/>
            <w:calcOnExit w:val="0"/>
            <w:ddList>
              <w:listEntry w:val="6x6 meter"/>
              <w:listEntry w:val="XxX meter"/>
              <w:listEntry w:val="3x3 meter"/>
              <w:listEntry w:val="0x0 meter"/>
              <w:listEntry w:val="4x4 meter"/>
              <w:listEntry w:val="5x5 meter"/>
              <w:listEntry w:val="10x10 meter"/>
            </w:ddList>
          </w:ffData>
        </w:fldChar>
      </w:r>
      <w:r w:rsidR="004D10E6" w:rsidRPr="00684031">
        <w:rPr>
          <w:rFonts w:ascii="Myriad Pro Light" w:hAnsi="Myriad Pro Light" w:cs="Arial"/>
          <w:bCs/>
          <w:sz w:val="20"/>
        </w:rPr>
        <w:instrText xml:space="preserve"> FORMDROPDOWN </w:instrText>
      </w:r>
      <w:r w:rsidR="005A6BAE">
        <w:rPr>
          <w:rFonts w:ascii="Myriad Pro Light" w:hAnsi="Myriad Pro Light" w:cs="Arial"/>
          <w:bCs/>
          <w:sz w:val="20"/>
        </w:rPr>
      </w:r>
      <w:r w:rsidR="005A6BAE">
        <w:rPr>
          <w:rFonts w:ascii="Myriad Pro Light" w:hAnsi="Myriad Pro Light" w:cs="Arial"/>
          <w:bCs/>
          <w:sz w:val="20"/>
        </w:rPr>
        <w:fldChar w:fldCharType="separate"/>
      </w:r>
      <w:r w:rsidR="004D10E6" w:rsidRPr="00684031">
        <w:rPr>
          <w:rFonts w:ascii="Myriad Pro Light" w:hAnsi="Myriad Pro Light" w:cs="Arial"/>
          <w:bCs/>
          <w:sz w:val="20"/>
        </w:rPr>
        <w:fldChar w:fldCharType="end"/>
      </w:r>
      <w:r w:rsidR="00096965" w:rsidRPr="00684031">
        <w:rPr>
          <w:rFonts w:ascii="Myriad Pro Light" w:hAnsi="Myriad Pro Light" w:cs="Arial"/>
          <w:b w:val="0"/>
          <w:sz w:val="20"/>
        </w:rPr>
        <w:t xml:space="preserve"> för transformatorstation</w:t>
      </w:r>
      <w:r w:rsidR="00900571" w:rsidRPr="00684031">
        <w:rPr>
          <w:rFonts w:ascii="Myriad Pro Light" w:hAnsi="Myriad Pro Light" w:cs="Arial"/>
          <w:b w:val="0"/>
          <w:sz w:val="20"/>
        </w:rPr>
        <w:t>.</w:t>
      </w:r>
      <w:bookmarkEnd w:id="23"/>
      <w:r w:rsidR="0011010A" w:rsidRPr="00684031">
        <w:rPr>
          <w:rFonts w:ascii="Myriad Pro Light" w:hAnsi="Myriad Pro Light" w:cs="Arial"/>
          <w:b w:val="0"/>
          <w:sz w:val="20"/>
        </w:rPr>
        <w:br/>
      </w:r>
    </w:p>
    <w:p w14:paraId="624F5092" w14:textId="77777777" w:rsidR="007A457E" w:rsidRPr="00684031" w:rsidRDefault="007A457E" w:rsidP="00C00363">
      <w:pPr>
        <w:pStyle w:val="Brdtextmedindrag"/>
        <w:ind w:left="567" w:right="-1"/>
        <w:rPr>
          <w:rFonts w:ascii="Myriad Pro Light" w:hAnsi="Myriad Pro Light" w:cs="Arial"/>
          <w:b w:val="0"/>
          <w:i/>
          <w:sz w:val="20"/>
        </w:rPr>
      </w:pPr>
      <w:r w:rsidRPr="00684031">
        <w:rPr>
          <w:rFonts w:ascii="Myriad Pro Light" w:hAnsi="Myriad Pro Light" w:cs="Arial"/>
          <w:b w:val="0"/>
          <w:sz w:val="20"/>
        </w:rPr>
        <w:t>För ledningens</w:t>
      </w:r>
      <w:r w:rsidR="00737A9A" w:rsidRPr="00684031">
        <w:rPr>
          <w:rFonts w:ascii="Myriad Pro Light" w:hAnsi="Myriad Pro Light" w:cs="Arial"/>
          <w:b w:val="0"/>
          <w:sz w:val="20"/>
        </w:rPr>
        <w:t xml:space="preserve"> anläggande,</w:t>
      </w:r>
      <w:r w:rsidRPr="00684031">
        <w:rPr>
          <w:rFonts w:ascii="Myriad Pro Light" w:hAnsi="Myriad Pro Light" w:cs="Arial"/>
          <w:b w:val="0"/>
          <w:sz w:val="20"/>
        </w:rPr>
        <w:t xml:space="preserve"> tillsyn, underhåll, reparation och förnyelse, får vid varje tillfä</w:t>
      </w:r>
      <w:r w:rsidR="0032243A" w:rsidRPr="00684031">
        <w:rPr>
          <w:rFonts w:ascii="Myriad Pro Light" w:hAnsi="Myriad Pro Light" w:cs="Arial"/>
          <w:b w:val="0"/>
          <w:sz w:val="20"/>
        </w:rPr>
        <w:t>lle erforderligt område nyttjas</w:t>
      </w:r>
      <w:r w:rsidR="00335768" w:rsidRPr="00684031">
        <w:rPr>
          <w:rFonts w:ascii="Myriad Pro Light" w:hAnsi="Myriad Pro Light" w:cs="Arial"/>
          <w:b w:val="0"/>
          <w:sz w:val="20"/>
        </w:rPr>
        <w:t>.</w:t>
      </w:r>
    </w:p>
    <w:p w14:paraId="17D2E6C1" w14:textId="77777777" w:rsidR="007A457E" w:rsidRPr="00684031" w:rsidRDefault="007A457E" w:rsidP="00C00363">
      <w:pPr>
        <w:pStyle w:val="Brdtextmedindrag"/>
        <w:ind w:left="567" w:right="-1"/>
        <w:rPr>
          <w:rFonts w:ascii="Myriad Pro Light" w:hAnsi="Myriad Pro Light" w:cs="Arial"/>
          <w:b w:val="0"/>
          <w:sz w:val="20"/>
        </w:rPr>
      </w:pPr>
    </w:p>
    <w:p w14:paraId="10EB3B4E" w14:textId="2B99E413" w:rsidR="00E55DB9" w:rsidRPr="00684031" w:rsidRDefault="007A457E" w:rsidP="00C00363">
      <w:pPr>
        <w:pStyle w:val="Brdtextmedindrag"/>
        <w:ind w:left="567" w:right="-1" w:hanging="283"/>
        <w:rPr>
          <w:rFonts w:ascii="Myriad Pro Light" w:hAnsi="Myriad Pro Light" w:cs="Arial"/>
          <w:b w:val="0"/>
          <w:sz w:val="20"/>
        </w:rPr>
      </w:pPr>
      <w:r w:rsidRPr="00684031">
        <w:rPr>
          <w:rFonts w:ascii="Myriad Pro Light" w:hAnsi="Myriad Pro Light" w:cs="Arial"/>
          <w:b w:val="0"/>
          <w:sz w:val="20"/>
        </w:rPr>
        <w:t>c)</w:t>
      </w:r>
      <w:r w:rsidRPr="00684031">
        <w:rPr>
          <w:rFonts w:ascii="Myriad Pro Light" w:hAnsi="Myriad Pro Light" w:cs="Arial"/>
          <w:b w:val="0"/>
          <w:color w:val="008000"/>
          <w:sz w:val="20"/>
        </w:rPr>
        <w:tab/>
      </w:r>
      <w:r w:rsidR="004014B0" w:rsidRPr="00684031">
        <w:rPr>
          <w:rFonts w:ascii="Myriad Pro Light" w:hAnsi="Myriad Pro Light" w:cs="Arial"/>
          <w:b w:val="0"/>
          <w:sz w:val="20"/>
        </w:rPr>
        <w:t xml:space="preserve">Fastighetsägaren medger ledningsägaren rätt </w:t>
      </w:r>
      <w:r w:rsidRPr="00684031">
        <w:rPr>
          <w:rFonts w:ascii="Myriad Pro Light" w:hAnsi="Myriad Pro Light" w:cs="Arial"/>
          <w:b w:val="0"/>
          <w:sz w:val="20"/>
        </w:rPr>
        <w:t>att på egendomen nu och framdeles fälla</w:t>
      </w:r>
      <w:r w:rsidR="00D53183" w:rsidRPr="00684031">
        <w:rPr>
          <w:rFonts w:ascii="Myriad Pro Light" w:hAnsi="Myriad Pro Light" w:cs="Arial"/>
          <w:b w:val="0"/>
          <w:sz w:val="20"/>
        </w:rPr>
        <w:t xml:space="preserve"> eller kvista</w:t>
      </w:r>
      <w:r w:rsidRPr="00684031">
        <w:rPr>
          <w:rFonts w:ascii="Myriad Pro Light" w:hAnsi="Myriad Pro Light" w:cs="Arial"/>
          <w:b w:val="0"/>
          <w:sz w:val="20"/>
        </w:rPr>
        <w:t xml:space="preserve"> träd och vegetation som är </w:t>
      </w:r>
      <w:r w:rsidR="00D53183" w:rsidRPr="00684031">
        <w:rPr>
          <w:rFonts w:ascii="Myriad Pro Light" w:hAnsi="Myriad Pro Light" w:cs="Arial"/>
          <w:b w:val="0"/>
          <w:sz w:val="20"/>
        </w:rPr>
        <w:t xml:space="preserve">eller </w:t>
      </w:r>
      <w:r w:rsidRPr="00684031">
        <w:rPr>
          <w:rFonts w:ascii="Myriad Pro Light" w:hAnsi="Myriad Pro Light" w:cs="Arial"/>
          <w:b w:val="0"/>
          <w:sz w:val="20"/>
        </w:rPr>
        <w:t xml:space="preserve">kan bli hinderlig för ledningens anläggande, </w:t>
      </w:r>
      <w:r w:rsidR="005F49D9" w:rsidRPr="00684031">
        <w:rPr>
          <w:rFonts w:ascii="Myriad Pro Light" w:hAnsi="Myriad Pro Light" w:cs="Arial"/>
          <w:b w:val="0"/>
          <w:sz w:val="20"/>
        </w:rPr>
        <w:t>tillsyn, underhåll, reparation, förnyelse</w:t>
      </w:r>
      <w:r w:rsidR="005F49D9" w:rsidRPr="00684031" w:rsidDel="000275B7">
        <w:rPr>
          <w:rFonts w:ascii="Myriad Pro Light" w:hAnsi="Myriad Pro Light" w:cs="Arial"/>
          <w:b w:val="0"/>
          <w:sz w:val="20"/>
        </w:rPr>
        <w:t xml:space="preserve"> </w:t>
      </w:r>
      <w:r w:rsidRPr="00684031">
        <w:rPr>
          <w:rFonts w:ascii="Myriad Pro Light" w:hAnsi="Myriad Pro Light" w:cs="Arial"/>
          <w:b w:val="0"/>
          <w:sz w:val="20"/>
        </w:rPr>
        <w:t>och drift.</w:t>
      </w:r>
      <w:r w:rsidR="00520B18" w:rsidRPr="00684031">
        <w:rPr>
          <w:rFonts w:ascii="Myriad Pro Light" w:hAnsi="Myriad Pro Light" w:cs="Arial"/>
          <w:b w:val="0"/>
          <w:sz w:val="20"/>
        </w:rPr>
        <w:t xml:space="preserve"> </w:t>
      </w:r>
      <w:r w:rsidR="00AF5585" w:rsidRPr="00684031">
        <w:rPr>
          <w:rFonts w:ascii="Myriad Pro Light" w:hAnsi="Myriad Pro Light" w:cs="Arial"/>
          <w:b w:val="0"/>
          <w:sz w:val="20"/>
        </w:rPr>
        <w:t xml:space="preserve">Åtgärderna får utföras med intervall som är anpassade till ett rationellt underhåll. </w:t>
      </w:r>
      <w:r w:rsidRPr="00684031">
        <w:rPr>
          <w:rFonts w:ascii="Myriad Pro Light" w:hAnsi="Myriad Pro Light" w:cs="Arial"/>
          <w:b w:val="0"/>
          <w:sz w:val="20"/>
        </w:rPr>
        <w:t>Fällda träd och fälld vegetation förblir fastighetsägarens egendom</w:t>
      </w:r>
      <w:r w:rsidR="00AF4920" w:rsidRPr="00684031">
        <w:rPr>
          <w:rFonts w:ascii="Myriad Pro Light" w:hAnsi="Myriad Pro Light" w:cs="Arial"/>
          <w:b w:val="0"/>
          <w:sz w:val="20"/>
        </w:rPr>
        <w:t>.</w:t>
      </w:r>
    </w:p>
    <w:p w14:paraId="2B4ED3DD" w14:textId="08446914" w:rsidR="006F2BCD" w:rsidRPr="00684031" w:rsidRDefault="006F2BCD" w:rsidP="00E55DB9">
      <w:pPr>
        <w:rPr>
          <w:rFonts w:ascii="Myriad Pro Light" w:hAnsi="Myriad Pro Light" w:cs="Arial"/>
          <w:sz w:val="20"/>
        </w:rPr>
      </w:pPr>
    </w:p>
    <w:p w14:paraId="514BE1AD" w14:textId="42BAFF7E" w:rsidR="003378B1" w:rsidRDefault="007A457E" w:rsidP="00E55DB9">
      <w:pPr>
        <w:pStyle w:val="Brdtextmedindrag"/>
        <w:ind w:left="567" w:right="-1" w:hanging="283"/>
        <w:rPr>
          <w:rFonts w:ascii="Myriad Pro Light" w:hAnsi="Myriad Pro Light" w:cs="Arial"/>
          <w:b w:val="0"/>
          <w:sz w:val="20"/>
        </w:rPr>
      </w:pPr>
      <w:r w:rsidRPr="00684031">
        <w:rPr>
          <w:rFonts w:ascii="Myriad Pro Light" w:hAnsi="Myriad Pro Light" w:cs="Arial"/>
          <w:b w:val="0"/>
          <w:sz w:val="20"/>
        </w:rPr>
        <w:lastRenderedPageBreak/>
        <w:t>d)</w:t>
      </w:r>
      <w:r w:rsidRPr="00684031">
        <w:rPr>
          <w:rFonts w:ascii="Myriad Pro Light" w:hAnsi="Myriad Pro Light" w:cs="Arial"/>
          <w:b w:val="0"/>
          <w:sz w:val="20"/>
        </w:rPr>
        <w:tab/>
      </w:r>
      <w:r w:rsidR="004014B0" w:rsidRPr="00684031">
        <w:rPr>
          <w:rFonts w:ascii="Myriad Pro Light" w:hAnsi="Myriad Pro Light" w:cs="Arial"/>
          <w:b w:val="0"/>
          <w:sz w:val="20"/>
        </w:rPr>
        <w:t xml:space="preserve">Fastighetsägaren medger ledningsägaren rätt </w:t>
      </w:r>
      <w:r w:rsidRPr="00684031">
        <w:rPr>
          <w:rFonts w:ascii="Myriad Pro Light" w:hAnsi="Myriad Pro Light" w:cs="Arial"/>
          <w:b w:val="0"/>
          <w:sz w:val="20"/>
        </w:rPr>
        <w:t>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bookmarkEnd w:id="19"/>
      <w:bookmarkEnd w:id="21"/>
    </w:p>
    <w:p w14:paraId="1AE86CA0" w14:textId="77777777" w:rsidR="00B003DC" w:rsidRPr="00684031" w:rsidRDefault="00B003DC" w:rsidP="00E55DB9">
      <w:pPr>
        <w:pStyle w:val="Brdtextmedindrag"/>
        <w:ind w:left="567" w:right="-1" w:hanging="283"/>
        <w:rPr>
          <w:rFonts w:ascii="Myriad Pro Light" w:hAnsi="Myriad Pro Light" w:cs="Arial"/>
          <w:b w:val="0"/>
          <w:sz w:val="20"/>
        </w:rPr>
      </w:pPr>
    </w:p>
    <w:p w14:paraId="3F9BC943" w14:textId="4E9BD550" w:rsidR="003378B1" w:rsidRPr="00684031" w:rsidRDefault="003378B1">
      <w:pPr>
        <w:rPr>
          <w:rFonts w:ascii="Myriad Pro Light" w:hAnsi="Myriad Pro Light" w:cs="Arial"/>
          <w:sz w:val="20"/>
        </w:rPr>
      </w:pPr>
    </w:p>
    <w:p w14:paraId="73040097" w14:textId="77777777"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026F1" w:rsidRPr="00684031">
        <w:rPr>
          <w:rFonts w:ascii="Myriad Pro Light" w:hAnsi="Myriad Pro Light" w:cs="Arial"/>
          <w:sz w:val="20"/>
        </w:rPr>
        <w:t xml:space="preserve"> 2</w:t>
      </w:r>
      <w:r w:rsidR="000A6AE5" w:rsidRPr="00684031">
        <w:rPr>
          <w:rFonts w:ascii="Myriad Pro Light" w:hAnsi="Myriad Pro Light" w:cs="Arial"/>
          <w:sz w:val="20"/>
        </w:rPr>
        <w:tab/>
      </w:r>
      <w:r w:rsidRPr="00684031">
        <w:rPr>
          <w:rFonts w:ascii="Myriad Pro Light" w:hAnsi="Myriad Pro Light" w:cs="Arial"/>
          <w:sz w:val="20"/>
        </w:rPr>
        <w:t>Föreskrifter</w:t>
      </w:r>
    </w:p>
    <w:p w14:paraId="7B978747" w14:textId="77777777" w:rsidR="007A457E" w:rsidRPr="00684031" w:rsidRDefault="007A457E" w:rsidP="00C00363">
      <w:pPr>
        <w:pStyle w:val="Brdtextmedindrag"/>
        <w:ind w:left="567" w:right="-1" w:hanging="284"/>
        <w:rPr>
          <w:rFonts w:ascii="Myriad Pro Light" w:hAnsi="Myriad Pro Light" w:cs="Arial"/>
          <w:b w:val="0"/>
          <w:sz w:val="20"/>
          <w:highlight w:val="cyan"/>
        </w:rPr>
      </w:pPr>
      <w:bookmarkStart w:id="24" w:name="_Hlk40086531"/>
      <w:bookmarkStart w:id="25" w:name="_Hlk40086482"/>
      <w:r w:rsidRPr="00684031">
        <w:rPr>
          <w:rFonts w:ascii="Myriad Pro Light" w:hAnsi="Myriad Pro Light" w:cs="Arial"/>
          <w:b w:val="0"/>
          <w:sz w:val="20"/>
        </w:rPr>
        <w:t>a)</w:t>
      </w:r>
      <w:r w:rsidRPr="00684031">
        <w:rPr>
          <w:rFonts w:ascii="Myriad Pro Light" w:hAnsi="Myriad Pro Light" w:cs="Arial"/>
          <w:b w:val="0"/>
          <w:sz w:val="20"/>
        </w:rPr>
        <w:tab/>
        <w:t xml:space="preserve">Ledningsägaren </w:t>
      </w:r>
      <w:r w:rsidR="00B67D9A" w:rsidRPr="00684031">
        <w:rPr>
          <w:rFonts w:ascii="Myriad Pro Light" w:hAnsi="Myriad Pro Light" w:cs="Arial"/>
          <w:b w:val="0"/>
          <w:sz w:val="20"/>
        </w:rPr>
        <w:t>ska</w:t>
      </w:r>
      <w:r w:rsidRPr="00684031">
        <w:rPr>
          <w:rFonts w:ascii="Myriad Pro Light" w:hAnsi="Myriad Pro Light" w:cs="Arial"/>
          <w:b w:val="0"/>
          <w:sz w:val="20"/>
        </w:rPr>
        <w:t xml:space="preserve"> utöva rättigheterna så att egendomen inte betungas mer än nödvändigt.</w:t>
      </w:r>
    </w:p>
    <w:bookmarkEnd w:id="24"/>
    <w:p w14:paraId="7F2DBAAE" w14:textId="77777777" w:rsidR="007A457E" w:rsidRPr="00684031" w:rsidRDefault="007A457E" w:rsidP="00C00363">
      <w:pPr>
        <w:pStyle w:val="Brdtextmedindrag"/>
        <w:ind w:left="284" w:right="-1"/>
        <w:rPr>
          <w:rFonts w:ascii="Myriad Pro Light" w:hAnsi="Myriad Pro Light" w:cs="Arial"/>
          <w:b w:val="0"/>
          <w:sz w:val="20"/>
          <w:highlight w:val="cyan"/>
        </w:rPr>
      </w:pPr>
    </w:p>
    <w:p w14:paraId="185FAA36" w14:textId="77777777" w:rsidR="00655F4B" w:rsidRPr="00684031" w:rsidRDefault="00B5350B" w:rsidP="00C00363">
      <w:pPr>
        <w:pStyle w:val="Brdtextmedindrag"/>
        <w:numPr>
          <w:ilvl w:val="0"/>
          <w:numId w:val="43"/>
        </w:numPr>
        <w:tabs>
          <w:tab w:val="clear" w:pos="644"/>
          <w:tab w:val="num" w:pos="567"/>
        </w:tabs>
        <w:ind w:left="567" w:right="-1" w:hanging="283"/>
        <w:rPr>
          <w:rFonts w:ascii="Myriad Pro Light" w:hAnsi="Myriad Pro Light" w:cs="Arial"/>
          <w:b w:val="0"/>
          <w:sz w:val="20"/>
        </w:rPr>
      </w:pPr>
      <w:bookmarkStart w:id="26" w:name="_Hlk40086546"/>
      <w:r w:rsidRPr="00684031">
        <w:rPr>
          <w:rFonts w:ascii="Myriad Pro Light" w:hAnsi="Myriad Pro Light" w:cs="Arial"/>
          <w:b w:val="0"/>
          <w:sz w:val="20"/>
        </w:rPr>
        <w:t>Mark</w:t>
      </w:r>
      <w:r w:rsidR="009D2E24" w:rsidRPr="00684031">
        <w:rPr>
          <w:rFonts w:ascii="Myriad Pro Light" w:hAnsi="Myriad Pro Light" w:cs="Arial"/>
          <w:b w:val="0"/>
          <w:sz w:val="20"/>
        </w:rPr>
        <w:t>kabel</w:t>
      </w:r>
      <w:r w:rsidR="00655F4B"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i åker- och betesmark förläggas på sådant sätt att brukningsmetoder av åkermark som är normala vid tidpunkten för ledningens anläggande efter anläggandet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kunna utövas ovanför </w:t>
      </w:r>
      <w:r w:rsidRPr="00684031">
        <w:rPr>
          <w:rFonts w:ascii="Myriad Pro Light" w:hAnsi="Myriad Pro Light" w:cs="Arial"/>
          <w:b w:val="0"/>
          <w:sz w:val="20"/>
        </w:rPr>
        <w:t>mark</w:t>
      </w:r>
      <w:r w:rsidR="009D2E24" w:rsidRPr="00684031">
        <w:rPr>
          <w:rFonts w:ascii="Myriad Pro Light" w:hAnsi="Myriad Pro Light" w:cs="Arial"/>
          <w:b w:val="0"/>
          <w:sz w:val="20"/>
        </w:rPr>
        <w:t>kabeln</w:t>
      </w:r>
      <w:r w:rsidR="00655F4B" w:rsidRPr="00684031">
        <w:rPr>
          <w:rFonts w:ascii="Myriad Pro Light" w:hAnsi="Myriad Pro Light" w:cs="Arial"/>
          <w:b w:val="0"/>
          <w:sz w:val="20"/>
        </w:rPr>
        <w:t xml:space="preserve">. </w:t>
      </w:r>
      <w:r w:rsidR="00415EDF" w:rsidRPr="00684031">
        <w:rPr>
          <w:rFonts w:ascii="Myriad Pro Light" w:hAnsi="Myriad Pro Light" w:cs="Arial"/>
          <w:b w:val="0"/>
          <w:sz w:val="20"/>
        </w:rPr>
        <w:br/>
      </w:r>
      <w:r w:rsidR="00415EDF" w:rsidRPr="00684031">
        <w:rPr>
          <w:rFonts w:ascii="Myriad Pro Light" w:hAnsi="Myriad Pro Light" w:cs="Arial"/>
          <w:b w:val="0"/>
          <w:sz w:val="20"/>
        </w:rPr>
        <w:br/>
      </w:r>
      <w:r w:rsidRPr="00684031">
        <w:rPr>
          <w:rFonts w:ascii="Myriad Pro Light" w:hAnsi="Myriad Pro Light" w:cs="Arial"/>
          <w:b w:val="0"/>
          <w:sz w:val="20"/>
        </w:rPr>
        <w:t>Mark</w:t>
      </w:r>
      <w:r w:rsidR="009D2E24" w:rsidRPr="00684031">
        <w:rPr>
          <w:rFonts w:ascii="Myriad Pro Light" w:hAnsi="Myriad Pro Light" w:cs="Arial"/>
          <w:b w:val="0"/>
          <w:sz w:val="20"/>
        </w:rPr>
        <w:t>kabel</w:t>
      </w:r>
      <w:r w:rsidR="00655F4B"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i skogsmark förläggas på sådant sätt att normala skogsbruksmetoder vid tidpunkten för ledningens anläggande efter anläggandet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kunna utövas invid </w:t>
      </w:r>
      <w:r w:rsidRPr="00684031">
        <w:rPr>
          <w:rFonts w:ascii="Myriad Pro Light" w:hAnsi="Myriad Pro Light" w:cs="Arial"/>
          <w:b w:val="0"/>
          <w:sz w:val="20"/>
        </w:rPr>
        <w:t>mark</w:t>
      </w:r>
      <w:r w:rsidR="009D2E24" w:rsidRPr="00684031">
        <w:rPr>
          <w:rFonts w:ascii="Myriad Pro Light" w:hAnsi="Myriad Pro Light" w:cs="Arial"/>
          <w:b w:val="0"/>
          <w:sz w:val="20"/>
        </w:rPr>
        <w:t>kabeln</w:t>
      </w:r>
      <w:r w:rsidR="00655F4B" w:rsidRPr="00684031">
        <w:rPr>
          <w:rFonts w:ascii="Myriad Pro Light" w:hAnsi="Myriad Pro Light" w:cs="Arial"/>
          <w:b w:val="0"/>
          <w:sz w:val="20"/>
        </w:rPr>
        <w:t xml:space="preserve"> och normala transporter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kunna ske över </w:t>
      </w:r>
      <w:r w:rsidRPr="00684031">
        <w:rPr>
          <w:rFonts w:ascii="Myriad Pro Light" w:hAnsi="Myriad Pro Light" w:cs="Arial"/>
          <w:b w:val="0"/>
          <w:sz w:val="20"/>
        </w:rPr>
        <w:t>mark</w:t>
      </w:r>
      <w:r w:rsidR="009D2E24" w:rsidRPr="00684031">
        <w:rPr>
          <w:rFonts w:ascii="Myriad Pro Light" w:hAnsi="Myriad Pro Light" w:cs="Arial"/>
          <w:b w:val="0"/>
          <w:sz w:val="20"/>
        </w:rPr>
        <w:t>kabeln</w:t>
      </w:r>
      <w:r w:rsidR="00655F4B" w:rsidRPr="00684031">
        <w:rPr>
          <w:rFonts w:ascii="Myriad Pro Light" w:hAnsi="Myriad Pro Light" w:cs="Arial"/>
          <w:b w:val="0"/>
          <w:sz w:val="20"/>
        </w:rPr>
        <w:t xml:space="preserve">. Då besvärliga markförhållanden i kombination med skogsbruksåtgärder såsom tunga transporter innebär att </w:t>
      </w:r>
      <w:r w:rsidRPr="00684031">
        <w:rPr>
          <w:rFonts w:ascii="Myriad Pro Light" w:hAnsi="Myriad Pro Light" w:cs="Arial"/>
          <w:b w:val="0"/>
          <w:sz w:val="20"/>
        </w:rPr>
        <w:t>mark</w:t>
      </w:r>
      <w:r w:rsidR="00C4542B" w:rsidRPr="00684031">
        <w:rPr>
          <w:rFonts w:ascii="Myriad Pro Light" w:hAnsi="Myriad Pro Light" w:cs="Arial"/>
          <w:b w:val="0"/>
          <w:sz w:val="20"/>
        </w:rPr>
        <w:t>kabeln</w:t>
      </w:r>
      <w:r w:rsidR="00655F4B" w:rsidRPr="00684031">
        <w:rPr>
          <w:rFonts w:ascii="Myriad Pro Light" w:hAnsi="Myriad Pro Light" w:cs="Arial"/>
          <w:b w:val="0"/>
          <w:sz w:val="20"/>
        </w:rPr>
        <w:t xml:space="preserve"> uppenbart riskerar att skadas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dock åtgärderna omedelbart avbrytas och ledningsägaren</w:t>
      </w:r>
      <w:r w:rsidR="00415EDF" w:rsidRPr="00684031">
        <w:rPr>
          <w:rFonts w:ascii="Myriad Pro Light" w:hAnsi="Myriad Pro Light" w:cs="Arial"/>
          <w:b w:val="0"/>
          <w:sz w:val="20"/>
        </w:rPr>
        <w:t xml:space="preserve"> kontaktas.</w:t>
      </w:r>
      <w:r w:rsidR="00415EDF" w:rsidRPr="00684031">
        <w:rPr>
          <w:rFonts w:ascii="Myriad Pro Light" w:hAnsi="Myriad Pro Light" w:cs="Arial"/>
          <w:b w:val="0"/>
          <w:sz w:val="20"/>
        </w:rPr>
        <w:br/>
      </w:r>
      <w:r w:rsidR="00415EDF" w:rsidRPr="00684031">
        <w:rPr>
          <w:rFonts w:ascii="Myriad Pro Light" w:hAnsi="Myriad Pro Light" w:cs="Arial"/>
          <w:b w:val="0"/>
          <w:sz w:val="20"/>
        </w:rPr>
        <w:br/>
      </w:r>
      <w:r w:rsidRPr="00684031">
        <w:rPr>
          <w:rFonts w:ascii="Myriad Pro Light" w:hAnsi="Myriad Pro Light" w:cs="Arial"/>
          <w:b w:val="0"/>
          <w:sz w:val="20"/>
        </w:rPr>
        <w:t>Mark</w:t>
      </w:r>
      <w:r w:rsidR="009D2E24" w:rsidRPr="00684031">
        <w:rPr>
          <w:rFonts w:ascii="Myriad Pro Light" w:hAnsi="Myriad Pro Light" w:cs="Arial"/>
          <w:b w:val="0"/>
          <w:sz w:val="20"/>
        </w:rPr>
        <w:t>kabel</w:t>
      </w:r>
      <w:r w:rsidR="00655F4B"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00655F4B" w:rsidRPr="00684031">
        <w:rPr>
          <w:rFonts w:ascii="Myriad Pro Light" w:hAnsi="Myriad Pro Light" w:cs="Arial"/>
          <w:b w:val="0"/>
          <w:sz w:val="20"/>
        </w:rPr>
        <w:t xml:space="preserve"> inom vägområde för enskild väg förläggas på sådant sätt att normalt nyttjande och underhåll av vägen efter anläggandet inte försvåras.</w:t>
      </w:r>
    </w:p>
    <w:bookmarkEnd w:id="26"/>
    <w:p w14:paraId="29119CFB" w14:textId="77777777" w:rsidR="00C85C64" w:rsidRPr="00684031" w:rsidRDefault="00C85C64" w:rsidP="00C00363">
      <w:pPr>
        <w:pStyle w:val="Brdtextmedindrag"/>
        <w:ind w:left="284" w:right="-1"/>
        <w:rPr>
          <w:rFonts w:ascii="Myriad Pro Light" w:hAnsi="Myriad Pro Light" w:cs="Arial"/>
          <w:b w:val="0"/>
          <w:sz w:val="20"/>
          <w:highlight w:val="cyan"/>
        </w:rPr>
      </w:pPr>
    </w:p>
    <w:p w14:paraId="23C007FA" w14:textId="77777777" w:rsidR="00057227" w:rsidRPr="00684031" w:rsidRDefault="00057227" w:rsidP="007373FE">
      <w:pPr>
        <w:pStyle w:val="Brdtextmedindrag"/>
        <w:numPr>
          <w:ilvl w:val="0"/>
          <w:numId w:val="43"/>
        </w:numPr>
        <w:tabs>
          <w:tab w:val="clear" w:pos="644"/>
          <w:tab w:val="num" w:pos="600"/>
        </w:tabs>
        <w:ind w:left="600" w:right="-1" w:hanging="316"/>
        <w:rPr>
          <w:rFonts w:ascii="Myriad Pro Light" w:hAnsi="Myriad Pro Light" w:cs="Arial"/>
          <w:b w:val="0"/>
          <w:sz w:val="20"/>
        </w:rPr>
      </w:pPr>
      <w:bookmarkStart w:id="27" w:name="_Hlk40086854"/>
      <w:r w:rsidRPr="00684031">
        <w:rPr>
          <w:rFonts w:ascii="Myriad Pro Light" w:hAnsi="Myriad Pro Light" w:cs="Arial"/>
          <w:b w:val="0"/>
          <w:sz w:val="20"/>
        </w:rPr>
        <w:t>Fastighetsägaren får inte ändra markanvändningen, uppföra byggnad</w:t>
      </w:r>
      <w:r w:rsidR="00AF69FA" w:rsidRPr="00684031">
        <w:rPr>
          <w:rFonts w:ascii="Myriad Pro Light" w:hAnsi="Myriad Pro Light" w:cs="Arial"/>
          <w:b w:val="0"/>
          <w:sz w:val="20"/>
        </w:rPr>
        <w:t xml:space="preserve"> eller</w:t>
      </w:r>
      <w:r w:rsidRPr="00684031">
        <w:rPr>
          <w:rFonts w:ascii="Myriad Pro Light" w:hAnsi="Myriad Pro Light" w:cs="Arial"/>
          <w:b w:val="0"/>
          <w:sz w:val="20"/>
        </w:rPr>
        <w:t xml:space="preserve"> annan anläggning, anordna upplag</w:t>
      </w:r>
      <w:r w:rsidR="004C3185" w:rsidRPr="00684031">
        <w:rPr>
          <w:rFonts w:ascii="Myriad Pro Light" w:hAnsi="Myriad Pro Light" w:cs="Arial"/>
          <w:b w:val="0"/>
          <w:sz w:val="20"/>
        </w:rPr>
        <w:t xml:space="preserve"> </w:t>
      </w:r>
      <w:r w:rsidRPr="00684031">
        <w:rPr>
          <w:rFonts w:ascii="Myriad Pro Light" w:hAnsi="Myriad Pro Light" w:cs="Arial"/>
          <w:b w:val="0"/>
          <w:sz w:val="20"/>
        </w:rPr>
        <w:t>eller liknande, så att ledningens bibehållande enligt vid varje tidpunkt gällande säkerhetsföreskrifter äventyras</w:t>
      </w:r>
      <w:r w:rsidR="007A457E" w:rsidRPr="00684031">
        <w:rPr>
          <w:rFonts w:ascii="Myriad Pro Light" w:hAnsi="Myriad Pro Light" w:cs="Arial"/>
          <w:b w:val="0"/>
          <w:sz w:val="20"/>
        </w:rPr>
        <w:t>.</w:t>
      </w:r>
      <w:r w:rsidR="00AE6D0C" w:rsidRPr="00684031">
        <w:rPr>
          <w:rFonts w:ascii="Myriad Pro Light" w:hAnsi="Myriad Pro Light" w:cs="Arial"/>
          <w:b w:val="0"/>
          <w:sz w:val="20"/>
        </w:rPr>
        <w:t xml:space="preserve"> </w:t>
      </w:r>
      <w:r w:rsidR="007A457E" w:rsidRPr="00684031">
        <w:rPr>
          <w:rFonts w:ascii="Myriad Pro Light" w:hAnsi="Myriad Pro Light" w:cs="Arial"/>
          <w:b w:val="0"/>
          <w:sz w:val="20"/>
        </w:rPr>
        <w:t>Enligt vid tidpunkten för detta avtals tecknande gällande säkerhetsföreskrifter får inte brännbar byggnadsdel</w:t>
      </w:r>
      <w:r w:rsidR="00A04530" w:rsidRPr="00684031">
        <w:rPr>
          <w:rFonts w:ascii="Myriad Pro Light" w:hAnsi="Myriad Pro Light" w:cs="Arial"/>
          <w:b w:val="0"/>
          <w:sz w:val="20"/>
        </w:rPr>
        <w:t xml:space="preserve"> eller upplag</w:t>
      </w:r>
      <w:r w:rsidR="007A457E" w:rsidRPr="00684031">
        <w:rPr>
          <w:rFonts w:ascii="Myriad Pro Light" w:hAnsi="Myriad Pro Light" w:cs="Arial"/>
          <w:b w:val="0"/>
          <w:sz w:val="20"/>
        </w:rPr>
        <w:t xml:space="preserve"> finnas närmare än </w:t>
      </w:r>
      <w:smartTag w:uri="urn:schemas-microsoft-com:office:smarttags" w:element="metricconverter">
        <w:smartTagPr>
          <w:attr w:name="ProductID" w:val="5 m"/>
        </w:smartTagPr>
        <w:r w:rsidR="00B477E6" w:rsidRPr="00684031">
          <w:rPr>
            <w:rFonts w:ascii="Myriad Pro Light" w:hAnsi="Myriad Pro Light" w:cs="Arial"/>
            <w:bCs/>
            <w:sz w:val="20"/>
          </w:rPr>
          <w:t>5</w:t>
        </w:r>
        <w:r w:rsidR="007A457E" w:rsidRPr="00684031">
          <w:rPr>
            <w:rFonts w:ascii="Myriad Pro Light" w:hAnsi="Myriad Pro Light" w:cs="Arial"/>
            <w:bCs/>
            <w:sz w:val="20"/>
          </w:rPr>
          <w:t xml:space="preserve"> m</w:t>
        </w:r>
      </w:smartTag>
      <w:r w:rsidR="007A457E" w:rsidRPr="00684031">
        <w:rPr>
          <w:rFonts w:ascii="Myriad Pro Light" w:hAnsi="Myriad Pro Light" w:cs="Arial"/>
          <w:b w:val="0"/>
          <w:sz w:val="20"/>
        </w:rPr>
        <w:t xml:space="preserve"> från transformator</w:t>
      </w:r>
      <w:r w:rsidR="00D43B8E" w:rsidRPr="00684031">
        <w:rPr>
          <w:rFonts w:ascii="Myriad Pro Light" w:hAnsi="Myriad Pro Light" w:cs="Arial"/>
          <w:b w:val="0"/>
          <w:sz w:val="20"/>
        </w:rPr>
        <w:t>station</w:t>
      </w:r>
      <w:r w:rsidR="007A457E" w:rsidRPr="00684031">
        <w:rPr>
          <w:rFonts w:ascii="Myriad Pro Light" w:hAnsi="Myriad Pro Light" w:cs="Arial"/>
          <w:b w:val="0"/>
          <w:i/>
          <w:sz w:val="20"/>
        </w:rPr>
        <w:t>.</w:t>
      </w:r>
      <w:bookmarkEnd w:id="27"/>
      <w:r w:rsidR="008660B1" w:rsidRPr="00684031">
        <w:rPr>
          <w:rFonts w:ascii="Myriad Pro Light" w:hAnsi="Myriad Pro Light" w:cs="Arial"/>
          <w:b w:val="0"/>
          <w:i/>
          <w:sz w:val="20"/>
        </w:rPr>
        <w:br/>
      </w:r>
      <w:r w:rsidR="007A457E" w:rsidRPr="00684031">
        <w:rPr>
          <w:rFonts w:ascii="Myriad Pro Light" w:hAnsi="Myriad Pro Light" w:cs="Arial"/>
          <w:b w:val="0"/>
          <w:sz w:val="20"/>
        </w:rPr>
        <w:br/>
        <w:t>Byggnad</w:t>
      </w:r>
      <w:r w:rsidR="00052EFD" w:rsidRPr="00684031">
        <w:rPr>
          <w:rFonts w:ascii="Myriad Pro Light" w:hAnsi="Myriad Pro Light" w:cs="Arial"/>
          <w:b w:val="0"/>
          <w:sz w:val="20"/>
        </w:rPr>
        <w:t xml:space="preserve"> eller annan anläggning</w:t>
      </w:r>
      <w:r w:rsidR="007A457E" w:rsidRPr="00684031">
        <w:rPr>
          <w:rFonts w:ascii="Myriad Pro Light" w:hAnsi="Myriad Pro Light" w:cs="Arial"/>
          <w:b w:val="0"/>
          <w:sz w:val="20"/>
        </w:rPr>
        <w:t xml:space="preserve"> </w:t>
      </w:r>
      <w:r w:rsidR="00052EFD" w:rsidRPr="00684031">
        <w:rPr>
          <w:rFonts w:ascii="Myriad Pro Light" w:hAnsi="Myriad Pro Light" w:cs="Arial"/>
          <w:b w:val="0"/>
          <w:sz w:val="20"/>
        </w:rPr>
        <w:t xml:space="preserve">får </w:t>
      </w:r>
      <w:r w:rsidR="007A457E" w:rsidRPr="00684031">
        <w:rPr>
          <w:rFonts w:ascii="Myriad Pro Light" w:hAnsi="Myriad Pro Light" w:cs="Arial"/>
          <w:b w:val="0"/>
          <w:sz w:val="20"/>
        </w:rPr>
        <w:t xml:space="preserve">inte utan ledningsägarens medgivande och lämnade instruktioner uppföras på närmare avstånd än </w:t>
      </w:r>
      <w:r w:rsidR="004D10E6" w:rsidRPr="00684031">
        <w:rPr>
          <w:rFonts w:ascii="Myriad Pro Light" w:hAnsi="Myriad Pro Light" w:cs="Arial"/>
          <w:bCs/>
          <w:sz w:val="20"/>
        </w:rPr>
        <w:t>3</w:t>
      </w:r>
      <w:r w:rsidR="007A457E" w:rsidRPr="00684031">
        <w:rPr>
          <w:rFonts w:ascii="Myriad Pro Light" w:hAnsi="Myriad Pro Light" w:cs="Arial"/>
          <w:bCs/>
          <w:sz w:val="20"/>
        </w:rPr>
        <w:t xml:space="preserve"> m</w:t>
      </w:r>
      <w:r w:rsidR="007A457E" w:rsidRPr="00684031">
        <w:rPr>
          <w:rFonts w:ascii="Myriad Pro Light" w:hAnsi="Myriad Pro Light" w:cs="Arial"/>
          <w:b w:val="0"/>
          <w:sz w:val="20"/>
        </w:rPr>
        <w:t xml:space="preserve"> från </w:t>
      </w:r>
      <w:r w:rsidR="00B5350B" w:rsidRPr="00684031">
        <w:rPr>
          <w:rFonts w:ascii="Myriad Pro Light" w:hAnsi="Myriad Pro Light" w:cs="Arial"/>
          <w:b w:val="0"/>
          <w:sz w:val="20"/>
        </w:rPr>
        <w:t>mark</w:t>
      </w:r>
      <w:r w:rsidR="00C4542B" w:rsidRPr="00684031">
        <w:rPr>
          <w:rFonts w:ascii="Myriad Pro Light" w:hAnsi="Myriad Pro Light" w:cs="Arial"/>
          <w:b w:val="0"/>
          <w:sz w:val="20"/>
        </w:rPr>
        <w:t>kabeln</w:t>
      </w:r>
      <w:r w:rsidR="007A457E" w:rsidRPr="00684031">
        <w:rPr>
          <w:rFonts w:ascii="Myriad Pro Light" w:hAnsi="Myriad Pro Light" w:cs="Arial"/>
          <w:b w:val="0"/>
          <w:sz w:val="20"/>
        </w:rPr>
        <w:t>.</w:t>
      </w:r>
      <w:r w:rsidR="00052EFD" w:rsidRPr="00684031">
        <w:rPr>
          <w:rFonts w:ascii="Myriad Pro Light" w:hAnsi="Myriad Pro Light" w:cs="Arial"/>
          <w:b w:val="0"/>
          <w:sz w:val="20"/>
        </w:rPr>
        <w:t xml:space="preserve"> Inte heller får utan ledningsägarens medgivande upplag </w:t>
      </w:r>
      <w:r w:rsidR="009E4FC1" w:rsidRPr="00684031">
        <w:rPr>
          <w:rFonts w:ascii="Myriad Pro Light" w:hAnsi="Myriad Pro Light" w:cs="Arial"/>
          <w:b w:val="0"/>
          <w:sz w:val="20"/>
        </w:rPr>
        <w:t xml:space="preserve">eller liknande </w:t>
      </w:r>
      <w:r w:rsidR="00052EFD" w:rsidRPr="00684031">
        <w:rPr>
          <w:rFonts w:ascii="Myriad Pro Light" w:hAnsi="Myriad Pro Light" w:cs="Arial"/>
          <w:b w:val="0"/>
          <w:sz w:val="20"/>
        </w:rPr>
        <w:t xml:space="preserve">anordnas eller marknivån ändras ovanför </w:t>
      </w:r>
      <w:r w:rsidR="00B5350B" w:rsidRPr="00684031">
        <w:rPr>
          <w:rFonts w:ascii="Myriad Pro Light" w:hAnsi="Myriad Pro Light" w:cs="Arial"/>
          <w:b w:val="0"/>
          <w:sz w:val="20"/>
        </w:rPr>
        <w:t>mark</w:t>
      </w:r>
      <w:r w:rsidR="003B6F3C" w:rsidRPr="00684031">
        <w:rPr>
          <w:rFonts w:ascii="Myriad Pro Light" w:hAnsi="Myriad Pro Light" w:cs="Arial"/>
          <w:b w:val="0"/>
          <w:sz w:val="20"/>
        </w:rPr>
        <w:t>kabeln</w:t>
      </w:r>
      <w:r w:rsidR="00052EFD" w:rsidRPr="00684031">
        <w:rPr>
          <w:rFonts w:ascii="Myriad Pro Light" w:hAnsi="Myriad Pro Light" w:cs="Arial"/>
          <w:b w:val="0"/>
          <w:sz w:val="20"/>
        </w:rPr>
        <w:t xml:space="preserve"> så att reparation och underhåll försvåras.</w:t>
      </w:r>
    </w:p>
    <w:p w14:paraId="18FEBD8A" w14:textId="77777777" w:rsidR="00057227" w:rsidRPr="00684031" w:rsidRDefault="00057227" w:rsidP="00C00363">
      <w:pPr>
        <w:pStyle w:val="Brdtextmedindrag"/>
        <w:ind w:left="567" w:right="-1" w:hanging="283"/>
        <w:rPr>
          <w:rFonts w:ascii="Myriad Pro Light" w:hAnsi="Myriad Pro Light" w:cs="Arial"/>
          <w:b w:val="0"/>
          <w:sz w:val="20"/>
        </w:rPr>
      </w:pPr>
    </w:p>
    <w:p w14:paraId="7FBA280D" w14:textId="77777777" w:rsidR="007A457E" w:rsidRPr="00684031" w:rsidRDefault="004C3185" w:rsidP="007373FE">
      <w:pPr>
        <w:pStyle w:val="Brdtextmedindrag"/>
        <w:ind w:left="600" w:right="-1" w:hanging="317"/>
        <w:rPr>
          <w:rFonts w:ascii="Myriad Pro Light" w:hAnsi="Myriad Pro Light" w:cs="Arial"/>
          <w:b w:val="0"/>
          <w:sz w:val="20"/>
          <w:highlight w:val="cyan"/>
        </w:rPr>
      </w:pPr>
      <w:r w:rsidRPr="00684031">
        <w:rPr>
          <w:rFonts w:ascii="Myriad Pro Light" w:hAnsi="Myriad Pro Light" w:cs="Arial"/>
          <w:b w:val="0"/>
          <w:sz w:val="20"/>
        </w:rPr>
        <w:t>d</w:t>
      </w:r>
      <w:r w:rsidR="00057227" w:rsidRPr="00684031">
        <w:rPr>
          <w:rFonts w:ascii="Myriad Pro Light" w:hAnsi="Myriad Pro Light" w:cs="Arial"/>
          <w:b w:val="0"/>
          <w:sz w:val="20"/>
        </w:rPr>
        <w:t>)</w:t>
      </w:r>
      <w:r w:rsidR="00057227" w:rsidRPr="00684031">
        <w:rPr>
          <w:rFonts w:ascii="Myriad Pro Light" w:hAnsi="Myriad Pro Light" w:cs="Arial"/>
          <w:b w:val="0"/>
          <w:sz w:val="20"/>
        </w:rPr>
        <w:tab/>
      </w:r>
      <w:r w:rsidR="004D6BA3" w:rsidRPr="00684031">
        <w:rPr>
          <w:rFonts w:ascii="Myriad Pro Light" w:hAnsi="Myriad Pro Light" w:cs="Arial"/>
          <w:b w:val="0"/>
          <w:sz w:val="20"/>
        </w:rPr>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 </w:t>
      </w:r>
      <w:r w:rsidR="00654FD1" w:rsidRPr="00684031">
        <w:rPr>
          <w:rFonts w:ascii="Myriad Pro Light" w:hAnsi="Myriad Pro Light" w:cs="Arial"/>
          <w:b w:val="0"/>
          <w:sz w:val="20"/>
        </w:rPr>
        <w:br/>
      </w:r>
      <w:r w:rsidR="00654FD1" w:rsidRPr="00684031">
        <w:rPr>
          <w:rFonts w:ascii="Myriad Pro Light" w:hAnsi="Myriad Pro Light" w:cs="Arial"/>
          <w:b w:val="0"/>
          <w:sz w:val="20"/>
        </w:rPr>
        <w:br/>
      </w:r>
      <w:r w:rsidR="00B63AB6" w:rsidRPr="00684031">
        <w:rPr>
          <w:rFonts w:ascii="Myriad Pro Light" w:hAnsi="Myriad Pro Light" w:cs="Arial"/>
          <w:b w:val="0"/>
          <w:sz w:val="20"/>
        </w:rPr>
        <w:t xml:space="preserve">Om fastighetsägarens åtgärd ryms inom oförändrad markanvändning och inte avser tomtmark ska skyddsåtgärder anvisas eller vidtas av ledningsägaren utan kostnad för fastighetsägaren. Ledningsägaren svarar då även för de merkostnader som uppkommer till följd </w:t>
      </w:r>
      <w:r w:rsidR="008B3B92" w:rsidRPr="00684031">
        <w:rPr>
          <w:rFonts w:ascii="Myriad Pro Light" w:hAnsi="Myriad Pro Light" w:cs="Arial"/>
          <w:b w:val="0"/>
          <w:sz w:val="20"/>
        </w:rPr>
        <w:t>av</w:t>
      </w:r>
      <w:r w:rsidR="00B63AB6" w:rsidRPr="00684031">
        <w:rPr>
          <w:rFonts w:ascii="Myriad Pro Light" w:hAnsi="Myriad Pro Light" w:cs="Arial"/>
          <w:b w:val="0"/>
          <w:sz w:val="20"/>
        </w:rPr>
        <w:t xml:space="preserve"> de anvisade skyddsåtgärderna.</w:t>
      </w:r>
      <w:bookmarkEnd w:id="25"/>
      <w:r w:rsidR="00B63AB6" w:rsidRPr="00684031">
        <w:rPr>
          <w:rFonts w:ascii="Myriad Pro Light" w:hAnsi="Myriad Pro Light" w:cs="Arial"/>
          <w:b w:val="0"/>
          <w:sz w:val="20"/>
        </w:rPr>
        <w:br/>
      </w:r>
    </w:p>
    <w:p w14:paraId="239F8185" w14:textId="77777777" w:rsidR="00874044"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 xml:space="preserve">§ </w:t>
      </w:r>
      <w:r w:rsidR="000A6AE5" w:rsidRPr="00684031">
        <w:rPr>
          <w:rFonts w:ascii="Myriad Pro Light" w:hAnsi="Myriad Pro Light" w:cs="Arial"/>
          <w:sz w:val="20"/>
        </w:rPr>
        <w:t>3</w:t>
      </w:r>
      <w:r w:rsidR="000A6AE5" w:rsidRPr="00684031">
        <w:rPr>
          <w:rFonts w:ascii="Myriad Pro Light" w:hAnsi="Myriad Pro Light" w:cs="Arial"/>
          <w:sz w:val="20"/>
        </w:rPr>
        <w:tab/>
      </w:r>
      <w:r w:rsidRPr="00684031">
        <w:rPr>
          <w:rFonts w:ascii="Myriad Pro Light" w:hAnsi="Myriad Pro Light" w:cs="Arial"/>
          <w:sz w:val="20"/>
        </w:rPr>
        <w:t>Tillträde</w:t>
      </w:r>
    </w:p>
    <w:p w14:paraId="39389C77" w14:textId="77777777" w:rsidR="007A457E" w:rsidRPr="00684031" w:rsidRDefault="007A457E" w:rsidP="00E55DB9">
      <w:pPr>
        <w:pStyle w:val="Brdtextmedindrag"/>
        <w:ind w:left="567" w:right="-1"/>
        <w:rPr>
          <w:rFonts w:ascii="Myriad Pro Light" w:hAnsi="Myriad Pro Light" w:cs="Arial"/>
          <w:b w:val="0"/>
          <w:sz w:val="20"/>
        </w:rPr>
      </w:pPr>
      <w:r w:rsidRPr="00684031">
        <w:rPr>
          <w:rFonts w:ascii="Myriad Pro Light" w:hAnsi="Myriad Pro Light" w:cs="Arial"/>
          <w:b w:val="0"/>
          <w:sz w:val="20"/>
        </w:rPr>
        <w:t>Ledningsägaren får omedelbart ta i anspråk de i enlighet med §</w:t>
      </w:r>
      <w:r w:rsidR="00CB6CBC" w:rsidRPr="00684031">
        <w:rPr>
          <w:rFonts w:ascii="Myriad Pro Light" w:hAnsi="Myriad Pro Light" w:cs="Arial"/>
          <w:b w:val="0"/>
          <w:sz w:val="20"/>
        </w:rPr>
        <w:t xml:space="preserve"> 1</w:t>
      </w:r>
      <w:r w:rsidRPr="00684031">
        <w:rPr>
          <w:rFonts w:ascii="Myriad Pro Light" w:hAnsi="Myriad Pro Light" w:cs="Arial"/>
          <w:b w:val="0"/>
          <w:sz w:val="20"/>
        </w:rPr>
        <w:t xml:space="preserve"> upplåtna rättigheterna. Tillträde anses ha skett då anläggande av eller avverkning för ledningen påbörjats. Med avverkning </w:t>
      </w:r>
      <w:r w:rsidR="00B67D9A" w:rsidRPr="00684031">
        <w:rPr>
          <w:rFonts w:ascii="Myriad Pro Light" w:hAnsi="Myriad Pro Light" w:cs="Arial"/>
          <w:b w:val="0"/>
          <w:sz w:val="20"/>
        </w:rPr>
        <w:t>ska</w:t>
      </w:r>
      <w:r w:rsidRPr="00684031">
        <w:rPr>
          <w:rFonts w:ascii="Myriad Pro Light" w:hAnsi="Myriad Pro Light" w:cs="Arial"/>
          <w:b w:val="0"/>
          <w:sz w:val="20"/>
        </w:rPr>
        <w:t xml:space="preserve"> dock inte förstås borttagande av enstaka träd och </w:t>
      </w:r>
      <w:r w:rsidR="00B90D42" w:rsidRPr="00684031">
        <w:rPr>
          <w:rFonts w:ascii="Myriad Pro Light" w:hAnsi="Myriad Pro Light" w:cs="Arial"/>
          <w:b w:val="0"/>
          <w:sz w:val="20"/>
        </w:rPr>
        <w:t>vegetation</w:t>
      </w:r>
      <w:r w:rsidRPr="00684031">
        <w:rPr>
          <w:rFonts w:ascii="Myriad Pro Light" w:hAnsi="Myriad Pro Light" w:cs="Arial"/>
          <w:b w:val="0"/>
          <w:sz w:val="20"/>
        </w:rPr>
        <w:t xml:space="preserve"> i samband med staknings- och mätningsarbeten.</w:t>
      </w:r>
    </w:p>
    <w:p w14:paraId="4BD75034" w14:textId="77777777" w:rsidR="00F66574" w:rsidRPr="00684031" w:rsidRDefault="00F66574" w:rsidP="00C00363">
      <w:pPr>
        <w:pStyle w:val="Brdtextmedindrag"/>
        <w:ind w:left="567" w:right="-1"/>
        <w:rPr>
          <w:rFonts w:ascii="Myriad Pro Light" w:hAnsi="Myriad Pro Light" w:cs="Arial"/>
          <w:b w:val="0"/>
          <w:sz w:val="20"/>
          <w:highlight w:val="cyan"/>
        </w:rPr>
      </w:pPr>
    </w:p>
    <w:p w14:paraId="1E2CC5F7" w14:textId="77777777" w:rsidR="006A1E3C" w:rsidRPr="00684031" w:rsidRDefault="000026F1"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 xml:space="preserve">§ </w:t>
      </w:r>
      <w:r w:rsidR="000A6AE5" w:rsidRPr="00684031">
        <w:rPr>
          <w:rFonts w:ascii="Myriad Pro Light" w:hAnsi="Myriad Pro Light" w:cs="Arial"/>
          <w:sz w:val="20"/>
        </w:rPr>
        <w:t>4</w:t>
      </w:r>
      <w:r w:rsidR="000A6AE5" w:rsidRPr="00684031">
        <w:rPr>
          <w:rFonts w:ascii="Myriad Pro Light" w:hAnsi="Myriad Pro Light" w:cs="Arial"/>
          <w:sz w:val="20"/>
        </w:rPr>
        <w:tab/>
      </w:r>
      <w:r w:rsidR="008A7D14" w:rsidRPr="00684031">
        <w:rPr>
          <w:rFonts w:ascii="Myriad Pro Light" w:hAnsi="Myriad Pro Light" w:cs="Arial"/>
          <w:sz w:val="20"/>
        </w:rPr>
        <w:t>Ersättning</w:t>
      </w:r>
    </w:p>
    <w:p w14:paraId="542F7F6B" w14:textId="77777777" w:rsidR="00E55DB9" w:rsidRPr="00684031" w:rsidRDefault="006A1E3C" w:rsidP="00E55DB9">
      <w:pPr>
        <w:pStyle w:val="Brdtextmedindrag"/>
        <w:numPr>
          <w:ilvl w:val="0"/>
          <w:numId w:val="44"/>
        </w:numPr>
        <w:ind w:left="567" w:right="-1" w:hanging="283"/>
        <w:rPr>
          <w:rFonts w:ascii="Myriad Pro Light" w:hAnsi="Myriad Pro Light" w:cs="Arial"/>
          <w:sz w:val="20"/>
        </w:rPr>
      </w:pPr>
      <w:r w:rsidRPr="00684031">
        <w:rPr>
          <w:rFonts w:ascii="Myriad Pro Light" w:hAnsi="Myriad Pro Light" w:cs="Arial"/>
          <w:b w:val="0"/>
          <w:sz w:val="20"/>
        </w:rPr>
        <w:t xml:space="preserve">Ersättning till följd av upplåtelsen och föreskrifterna i detta avtal ska </w:t>
      </w:r>
      <w:r w:rsidR="00732555" w:rsidRPr="00684031">
        <w:rPr>
          <w:rFonts w:ascii="Myriad Pro Light" w:hAnsi="Myriad Pro Light" w:cs="Arial"/>
          <w:b w:val="0"/>
          <w:sz w:val="20"/>
        </w:rPr>
        <w:t xml:space="preserve">betalas </w:t>
      </w:r>
      <w:r w:rsidRPr="00684031">
        <w:rPr>
          <w:rFonts w:ascii="Myriad Pro Light" w:hAnsi="Myriad Pro Light" w:cs="Arial"/>
          <w:b w:val="0"/>
          <w:sz w:val="20"/>
        </w:rPr>
        <w:t xml:space="preserve">som intrångsersättning och annan ersättning enligt grunderna i expropriationslagen. Ersättningen är en engångsersättning som ska beräknas </w:t>
      </w:r>
      <w:r w:rsidR="00514CE7" w:rsidRPr="00684031">
        <w:rPr>
          <w:rFonts w:ascii="Myriad Pro Light" w:hAnsi="Myriad Pro Light" w:cs="Arial"/>
          <w:b w:val="0"/>
          <w:sz w:val="20"/>
        </w:rPr>
        <w:t>med</w:t>
      </w:r>
      <w:r w:rsidRPr="00684031">
        <w:rPr>
          <w:rFonts w:ascii="Myriad Pro Light" w:hAnsi="Myriad Pro Light" w:cs="Arial"/>
          <w:b w:val="0"/>
          <w:sz w:val="20"/>
        </w:rPr>
        <w:t xml:space="preserve"> de värderings</w:t>
      </w:r>
      <w:r w:rsidR="00514CE7" w:rsidRPr="00684031">
        <w:rPr>
          <w:rFonts w:ascii="Myriad Pro Light" w:hAnsi="Myriad Pro Light" w:cs="Arial"/>
          <w:b w:val="0"/>
          <w:sz w:val="20"/>
        </w:rPr>
        <w:t>metoder</w:t>
      </w:r>
      <w:r w:rsidRPr="00684031">
        <w:rPr>
          <w:rFonts w:ascii="Myriad Pro Light" w:hAnsi="Myriad Pro Light" w:cs="Arial"/>
          <w:b w:val="0"/>
          <w:sz w:val="20"/>
        </w:rPr>
        <w:t xml:space="preserve"> för ledningsintrång som allmänt tillämpas vid tidpunkten för tillträde. </w:t>
      </w:r>
    </w:p>
    <w:p w14:paraId="2B002B82" w14:textId="19989028" w:rsidR="00E55DB9" w:rsidRPr="00684031" w:rsidRDefault="00E55DB9" w:rsidP="003378B1">
      <w:pPr>
        <w:pStyle w:val="Brdtextmedindrag"/>
        <w:ind w:left="0" w:right="-1"/>
        <w:rPr>
          <w:rFonts w:ascii="Myriad Pro Light" w:hAnsi="Myriad Pro Light" w:cs="Arial"/>
          <w:sz w:val="20"/>
        </w:rPr>
      </w:pPr>
    </w:p>
    <w:p w14:paraId="36B35DDD" w14:textId="00146F58" w:rsidR="008A7D14" w:rsidRPr="00684031" w:rsidRDefault="006A1E3C" w:rsidP="00C00363">
      <w:pPr>
        <w:pStyle w:val="Brdtextmedindrag"/>
        <w:numPr>
          <w:ilvl w:val="0"/>
          <w:numId w:val="44"/>
        </w:numPr>
        <w:ind w:left="567" w:right="-1" w:hanging="283"/>
        <w:rPr>
          <w:rFonts w:ascii="Myriad Pro Light" w:hAnsi="Myriad Pro Light" w:cs="Arial"/>
          <w:b w:val="0"/>
          <w:sz w:val="20"/>
        </w:rPr>
      </w:pPr>
      <w:r w:rsidRPr="00684031">
        <w:rPr>
          <w:rFonts w:ascii="Myriad Pro Light" w:hAnsi="Myriad Pro Light" w:cs="Arial"/>
          <w:b w:val="0"/>
          <w:sz w:val="20"/>
        </w:rPr>
        <w:t>Ersättningen ska, såvida inte lagfarts- eller inteckningsförhållandena i egendomen utgör hinder, utbetalas senast tre månader efter det att överenskommelse om ersättning träffats och erforderlig koncession och övriga tillstånd erhållits.</w:t>
      </w:r>
      <w:r w:rsidRPr="00684031">
        <w:rPr>
          <w:rFonts w:ascii="Myriad Pro Light" w:hAnsi="Myriad Pro Light" w:cs="Arial"/>
          <w:b w:val="0"/>
          <w:sz w:val="20"/>
        </w:rPr>
        <w:br/>
      </w:r>
      <w:r w:rsidRPr="00684031">
        <w:rPr>
          <w:rFonts w:ascii="Myriad Pro Light" w:hAnsi="Myriad Pro Light" w:cs="Arial"/>
          <w:b w:val="0"/>
          <w:sz w:val="20"/>
        </w:rPr>
        <w:br/>
        <w:t xml:space="preserve">Har tillträde ägt rum innan ersättningen erläggs, ska ersättning för intrång uppräknas enligt 4 kap 4 § expropriationslagen från den dag tillträdet skedde enligt definitionen i § 3 till tidpunkten för träffande av </w:t>
      </w:r>
      <w:r w:rsidRPr="00684031">
        <w:rPr>
          <w:rFonts w:ascii="Myriad Pro Light" w:hAnsi="Myriad Pro Light" w:cs="Arial"/>
          <w:b w:val="0"/>
          <w:sz w:val="20"/>
        </w:rPr>
        <w:lastRenderedPageBreak/>
        <w:t>överenskommelse om ersättningen</w:t>
      </w:r>
      <w:r w:rsidR="00CF1857" w:rsidRPr="00684031">
        <w:rPr>
          <w:rFonts w:ascii="Myriad Pro Light" w:hAnsi="Myriad Pro Light" w:cs="Arial"/>
          <w:b w:val="0"/>
          <w:sz w:val="20"/>
        </w:rPr>
        <w:t>. D</w:t>
      </w:r>
      <w:r w:rsidR="00AD17C8" w:rsidRPr="00684031">
        <w:rPr>
          <w:rFonts w:ascii="Myriad Pro Light" w:hAnsi="Myriad Pro Light" w:cs="Arial"/>
          <w:b w:val="0"/>
          <w:sz w:val="20"/>
        </w:rPr>
        <w:t>ärtill</w:t>
      </w:r>
      <w:r w:rsidRPr="00684031">
        <w:rPr>
          <w:rFonts w:ascii="Myriad Pro Light" w:hAnsi="Myriad Pro Light" w:cs="Arial"/>
          <w:b w:val="0"/>
          <w:sz w:val="20"/>
        </w:rPr>
        <w:t xml:space="preserve"> ska ränta enligt expropriationslagen utgå på det uppräknade beloppet från och med tillträdesdagen till och med betalningsdagen.</w:t>
      </w:r>
      <w:r w:rsidR="008A7D14" w:rsidRPr="00684031">
        <w:rPr>
          <w:rFonts w:ascii="Myriad Pro Light" w:hAnsi="Myriad Pro Light" w:cs="Arial"/>
          <w:b w:val="0"/>
          <w:sz w:val="20"/>
        </w:rPr>
        <w:br/>
      </w:r>
    </w:p>
    <w:p w14:paraId="1A24A58E" w14:textId="77777777" w:rsidR="008A7D14" w:rsidRPr="00684031" w:rsidRDefault="008A7D14" w:rsidP="007373FE">
      <w:pPr>
        <w:pStyle w:val="Brdtextmedindrag"/>
        <w:numPr>
          <w:ilvl w:val="0"/>
          <w:numId w:val="44"/>
        </w:numPr>
        <w:ind w:left="567" w:right="-1" w:hanging="283"/>
        <w:rPr>
          <w:rFonts w:ascii="Myriad Pro Light" w:hAnsi="Myriad Pro Light" w:cs="Arial"/>
          <w:b w:val="0"/>
          <w:sz w:val="20"/>
        </w:rPr>
      </w:pPr>
      <w:r w:rsidRPr="00684031">
        <w:rPr>
          <w:rFonts w:ascii="Myriad Pro Light" w:hAnsi="Myriad Pro Light" w:cs="Arial"/>
          <w:b w:val="0"/>
          <w:sz w:val="20"/>
        </w:rPr>
        <w:t xml:space="preserve">För skador som kan uppkomma vid och som följd av ledningens anläggande, tillsyn, underhåll, </w:t>
      </w:r>
      <w:r w:rsidR="00173203" w:rsidRPr="00684031">
        <w:rPr>
          <w:rFonts w:ascii="Myriad Pro Light" w:hAnsi="Myriad Pro Light" w:cs="Arial"/>
          <w:b w:val="0"/>
          <w:sz w:val="20"/>
        </w:rPr>
        <w:t xml:space="preserve">reparation och </w:t>
      </w:r>
      <w:r w:rsidR="00527C1C" w:rsidRPr="00684031">
        <w:rPr>
          <w:rFonts w:ascii="Myriad Pro Light" w:hAnsi="Myriad Pro Light" w:cs="Arial"/>
          <w:b w:val="0"/>
          <w:sz w:val="20"/>
        </w:rPr>
        <w:t>förnyelse</w:t>
      </w:r>
      <w:r w:rsidR="000E22DA" w:rsidRPr="00684031">
        <w:rPr>
          <w:rFonts w:ascii="Myriad Pro Light" w:hAnsi="Myriad Pro Light" w:cs="Arial"/>
          <w:b w:val="0"/>
          <w:sz w:val="20"/>
        </w:rPr>
        <w:t>, och som inte omfattas av engångsersättning,</w:t>
      </w:r>
      <w:r w:rsidR="00527C1C"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Pr="00684031">
        <w:rPr>
          <w:rFonts w:ascii="Myriad Pro Light" w:hAnsi="Myriad Pro Light" w:cs="Arial"/>
          <w:b w:val="0"/>
          <w:sz w:val="20"/>
        </w:rPr>
        <w:t xml:space="preserve"> ersättning </w:t>
      </w:r>
      <w:r w:rsidR="00732555" w:rsidRPr="00684031">
        <w:rPr>
          <w:rFonts w:ascii="Myriad Pro Light" w:hAnsi="Myriad Pro Light" w:cs="Arial"/>
          <w:b w:val="0"/>
          <w:sz w:val="20"/>
        </w:rPr>
        <w:t xml:space="preserve">betalas </w:t>
      </w:r>
      <w:r w:rsidRPr="00684031">
        <w:rPr>
          <w:rFonts w:ascii="Myriad Pro Light" w:hAnsi="Myriad Pro Light" w:cs="Arial"/>
          <w:b w:val="0"/>
          <w:sz w:val="20"/>
        </w:rPr>
        <w:t xml:space="preserve">i varje särskilt fall. Skador </w:t>
      </w:r>
      <w:r w:rsidR="00B67D9A" w:rsidRPr="00684031">
        <w:rPr>
          <w:rFonts w:ascii="Myriad Pro Light" w:hAnsi="Myriad Pro Light" w:cs="Arial"/>
          <w:b w:val="0"/>
          <w:sz w:val="20"/>
        </w:rPr>
        <w:t>ska</w:t>
      </w:r>
      <w:r w:rsidRPr="00684031">
        <w:rPr>
          <w:rFonts w:ascii="Myriad Pro Light" w:hAnsi="Myriad Pro Light" w:cs="Arial"/>
          <w:b w:val="0"/>
          <w:sz w:val="20"/>
        </w:rPr>
        <w:t xml:space="preserve"> regleras snarast efter skadans uppkomst.</w:t>
      </w:r>
      <w:r w:rsidR="002339A5" w:rsidRPr="00684031">
        <w:rPr>
          <w:rFonts w:ascii="Myriad Pro Light" w:hAnsi="Myriad Pro Light" w:cs="Arial"/>
          <w:b w:val="0"/>
          <w:sz w:val="20"/>
        </w:rPr>
        <w:br/>
      </w:r>
      <w:r w:rsidR="00A028E1" w:rsidRPr="00684031">
        <w:rPr>
          <w:rFonts w:ascii="Myriad Pro Light" w:hAnsi="Myriad Pro Light" w:cs="Arial"/>
          <w:b w:val="0"/>
          <w:sz w:val="20"/>
        </w:rPr>
        <w:t xml:space="preserve"> </w:t>
      </w:r>
      <w:r w:rsidR="002339A5" w:rsidRPr="00684031">
        <w:rPr>
          <w:rFonts w:ascii="Myriad Pro Light" w:hAnsi="Myriad Pro Light" w:cs="Arial"/>
          <w:b w:val="0"/>
          <w:sz w:val="20"/>
        </w:rPr>
        <w:br/>
        <w:t xml:space="preserve">Ersättning för förtidig avverkning ska </w:t>
      </w:r>
      <w:r w:rsidR="00732555" w:rsidRPr="00684031">
        <w:rPr>
          <w:rFonts w:ascii="Myriad Pro Light" w:hAnsi="Myriad Pro Light" w:cs="Arial"/>
          <w:b w:val="0"/>
          <w:sz w:val="20"/>
        </w:rPr>
        <w:t xml:space="preserve">betalas </w:t>
      </w:r>
      <w:r w:rsidR="002339A5" w:rsidRPr="00684031">
        <w:rPr>
          <w:rFonts w:ascii="Myriad Pro Light" w:hAnsi="Myriad Pro Light" w:cs="Arial"/>
          <w:b w:val="0"/>
          <w:sz w:val="20"/>
        </w:rPr>
        <w:t xml:space="preserve">för träd som fälls utanför engångsersatt skogsgata om ledningsägaren </w:t>
      </w:r>
      <w:r w:rsidR="00026218" w:rsidRPr="00684031">
        <w:rPr>
          <w:rFonts w:ascii="Myriad Pro Light" w:hAnsi="Myriad Pro Light" w:cs="Arial"/>
          <w:b w:val="0"/>
          <w:sz w:val="20"/>
        </w:rPr>
        <w:t>inte</w:t>
      </w:r>
      <w:r w:rsidR="002339A5" w:rsidRPr="00684031">
        <w:rPr>
          <w:rFonts w:ascii="Myriad Pro Light" w:hAnsi="Myriad Pro Light" w:cs="Arial"/>
          <w:b w:val="0"/>
          <w:sz w:val="20"/>
        </w:rPr>
        <w:t xml:space="preserve"> kan visa att sådan ersättning erlagts tidigare.</w:t>
      </w:r>
      <w:r w:rsidR="002339A5" w:rsidRPr="00684031">
        <w:rPr>
          <w:rFonts w:ascii="Myriad Pro Light" w:hAnsi="Myriad Pro Light" w:cs="Arial"/>
          <w:b w:val="0"/>
          <w:sz w:val="20"/>
        </w:rPr>
        <w:br/>
      </w:r>
      <w:r w:rsidR="002339A5" w:rsidRPr="00684031">
        <w:rPr>
          <w:rFonts w:ascii="Myriad Pro Light" w:hAnsi="Myriad Pro Light" w:cs="Arial"/>
          <w:b w:val="0"/>
          <w:sz w:val="20"/>
        </w:rPr>
        <w:br/>
        <w:t xml:space="preserve">När abonnemangsförhållande föreligger ska ersättning dock inte </w:t>
      </w:r>
      <w:r w:rsidR="001B7140" w:rsidRPr="00684031">
        <w:rPr>
          <w:rFonts w:ascii="Myriad Pro Light" w:hAnsi="Myriad Pro Light" w:cs="Arial"/>
          <w:b w:val="0"/>
          <w:sz w:val="20"/>
        </w:rPr>
        <w:t>betalas</w:t>
      </w:r>
      <w:r w:rsidR="002339A5" w:rsidRPr="00684031">
        <w:rPr>
          <w:rFonts w:ascii="Myriad Pro Light" w:hAnsi="Myriad Pro Light" w:cs="Arial"/>
          <w:b w:val="0"/>
          <w:sz w:val="20"/>
        </w:rPr>
        <w:t xml:space="preserve"> för obetydlig skada.</w:t>
      </w:r>
      <w:r w:rsidR="002339A5" w:rsidRPr="00684031">
        <w:rPr>
          <w:rFonts w:ascii="Myriad Pro Light" w:hAnsi="Myriad Pro Light" w:cs="Arial"/>
          <w:b w:val="0"/>
          <w:sz w:val="20"/>
        </w:rPr>
        <w:br/>
      </w:r>
    </w:p>
    <w:p w14:paraId="0AEFE9E4" w14:textId="77777777" w:rsidR="006A1E3C" w:rsidRPr="00684031" w:rsidRDefault="006A1E3C" w:rsidP="00C00363">
      <w:pPr>
        <w:pStyle w:val="Brdtextmedindrag"/>
        <w:numPr>
          <w:ilvl w:val="0"/>
          <w:numId w:val="44"/>
        </w:numPr>
        <w:ind w:left="567" w:right="-1" w:hanging="283"/>
        <w:rPr>
          <w:rFonts w:ascii="Myriad Pro Light" w:hAnsi="Myriad Pro Light" w:cs="Arial"/>
          <w:b w:val="0"/>
          <w:sz w:val="20"/>
        </w:rPr>
      </w:pPr>
      <w:r w:rsidRPr="00684031">
        <w:rPr>
          <w:rFonts w:ascii="Myriad Pro Light" w:hAnsi="Myriad Pro Light" w:cs="Arial"/>
          <w:b w:val="0"/>
          <w:sz w:val="20"/>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30EC973C" w14:textId="77777777" w:rsidR="008A7D14" w:rsidRPr="00684031" w:rsidRDefault="008A7D14" w:rsidP="00C00363">
      <w:pPr>
        <w:pStyle w:val="Brdtextmedindrag"/>
        <w:ind w:left="284" w:right="-1"/>
        <w:rPr>
          <w:rFonts w:ascii="Myriad Pro Light" w:hAnsi="Myriad Pro Light" w:cs="Arial"/>
          <w:b w:val="0"/>
          <w:sz w:val="20"/>
        </w:rPr>
      </w:pPr>
    </w:p>
    <w:p w14:paraId="7F72B69B" w14:textId="77777777" w:rsidR="008A7D14" w:rsidRPr="00684031" w:rsidRDefault="008A7D14" w:rsidP="00C00363">
      <w:pPr>
        <w:pStyle w:val="Brdtextmedindrag"/>
        <w:numPr>
          <w:ilvl w:val="0"/>
          <w:numId w:val="44"/>
        </w:numPr>
        <w:ind w:left="567" w:right="-1" w:hanging="283"/>
        <w:rPr>
          <w:rFonts w:ascii="Myriad Pro Light" w:hAnsi="Myriad Pro Light" w:cs="Arial"/>
          <w:b w:val="0"/>
          <w:sz w:val="20"/>
        </w:rPr>
      </w:pPr>
      <w:r w:rsidRPr="00684031">
        <w:rPr>
          <w:rFonts w:ascii="Myriad Pro Light" w:hAnsi="Myriad Pro Light" w:cs="Arial"/>
          <w:b w:val="0"/>
          <w:sz w:val="20"/>
        </w:rPr>
        <w:t>Är egendomen eller del därav som berörs av upplåtelsen belastad av arrende/nyttjanderätt</w:t>
      </w:r>
      <w:r w:rsidR="008B3B92" w:rsidRPr="00684031">
        <w:rPr>
          <w:rFonts w:ascii="Myriad Pro Light" w:hAnsi="Myriad Pro Light" w:cs="Arial"/>
          <w:b w:val="0"/>
          <w:sz w:val="20"/>
        </w:rPr>
        <w:t>/servitut</w:t>
      </w:r>
      <w:r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Pr="00684031">
        <w:rPr>
          <w:rFonts w:ascii="Myriad Pro Light" w:hAnsi="Myriad Pro Light" w:cs="Arial"/>
          <w:b w:val="0"/>
          <w:sz w:val="20"/>
        </w:rPr>
        <w:t xml:space="preserve"> särskild överenskommelse </w:t>
      </w:r>
      <w:r w:rsidR="00782C4A" w:rsidRPr="00684031">
        <w:rPr>
          <w:rFonts w:ascii="Myriad Pro Light" w:hAnsi="Myriad Pro Light" w:cs="Arial"/>
          <w:b w:val="0"/>
          <w:sz w:val="20"/>
        </w:rPr>
        <w:t xml:space="preserve">träffas </w:t>
      </w:r>
      <w:r w:rsidR="008B3B92" w:rsidRPr="00684031">
        <w:rPr>
          <w:rFonts w:ascii="Myriad Pro Light" w:hAnsi="Myriad Pro Light" w:cs="Arial"/>
          <w:b w:val="0"/>
          <w:sz w:val="20"/>
        </w:rPr>
        <w:t xml:space="preserve">med </w:t>
      </w:r>
      <w:r w:rsidRPr="00684031">
        <w:rPr>
          <w:rFonts w:ascii="Myriad Pro Light" w:hAnsi="Myriad Pro Light" w:cs="Arial"/>
          <w:b w:val="0"/>
          <w:sz w:val="20"/>
        </w:rPr>
        <w:t>rätt</w:t>
      </w:r>
      <w:r w:rsidR="008B3B92" w:rsidRPr="00684031">
        <w:rPr>
          <w:rFonts w:ascii="Myriad Pro Light" w:hAnsi="Myriad Pro Light" w:cs="Arial"/>
          <w:b w:val="0"/>
          <w:sz w:val="20"/>
        </w:rPr>
        <w:t>ighet</w:t>
      </w:r>
      <w:r w:rsidRPr="00684031">
        <w:rPr>
          <w:rFonts w:ascii="Myriad Pro Light" w:hAnsi="Myriad Pro Light" w:cs="Arial"/>
          <w:b w:val="0"/>
          <w:sz w:val="20"/>
        </w:rPr>
        <w:t>shavaren för bestämmande av den ersättning som denne är berättigad till.</w:t>
      </w:r>
    </w:p>
    <w:p w14:paraId="6ED44208" w14:textId="77777777" w:rsidR="008A7D14" w:rsidRPr="00684031" w:rsidRDefault="008A7D14" w:rsidP="00C00363">
      <w:pPr>
        <w:pStyle w:val="Brdtextmedindrag"/>
        <w:ind w:left="567" w:right="-1"/>
        <w:rPr>
          <w:rFonts w:ascii="Myriad Pro Light" w:hAnsi="Myriad Pro Light" w:cs="Arial"/>
          <w:b w:val="0"/>
          <w:sz w:val="20"/>
        </w:rPr>
      </w:pPr>
    </w:p>
    <w:p w14:paraId="5FF61222" w14:textId="77777777" w:rsidR="005C0F64" w:rsidRPr="00684031" w:rsidRDefault="008A7D14" w:rsidP="00C00363">
      <w:pPr>
        <w:pStyle w:val="Brdtextmedindrag"/>
        <w:numPr>
          <w:ilvl w:val="0"/>
          <w:numId w:val="44"/>
        </w:numPr>
        <w:ind w:left="567" w:right="-1" w:hanging="283"/>
        <w:rPr>
          <w:rFonts w:ascii="Myriad Pro Light" w:hAnsi="Myriad Pro Light" w:cs="Arial"/>
          <w:b w:val="0"/>
          <w:sz w:val="20"/>
        </w:rPr>
      </w:pPr>
      <w:r w:rsidRPr="00684031">
        <w:rPr>
          <w:rFonts w:ascii="Myriad Pro Light" w:hAnsi="Myriad Pro Light" w:cs="Arial"/>
          <w:b w:val="0"/>
          <w:sz w:val="20"/>
        </w:rPr>
        <w:t xml:space="preserve">Kan överenskommelse om ersättning inte träffas, </w:t>
      </w:r>
      <w:r w:rsidR="00B67D9A" w:rsidRPr="00684031">
        <w:rPr>
          <w:rFonts w:ascii="Myriad Pro Light" w:hAnsi="Myriad Pro Light" w:cs="Arial"/>
          <w:b w:val="0"/>
          <w:sz w:val="20"/>
        </w:rPr>
        <w:t>ska</w:t>
      </w:r>
      <w:r w:rsidRPr="00684031">
        <w:rPr>
          <w:rFonts w:ascii="Myriad Pro Light" w:hAnsi="Myriad Pro Light" w:cs="Arial"/>
          <w:b w:val="0"/>
          <w:sz w:val="20"/>
        </w:rPr>
        <w:t xml:space="preserve"> tvisten avgöras vid ledningsförrättning o</w:t>
      </w:r>
      <w:r w:rsidR="00C00363" w:rsidRPr="00684031">
        <w:rPr>
          <w:rFonts w:ascii="Myriad Pro Light" w:hAnsi="Myriad Pro Light" w:cs="Arial"/>
          <w:b w:val="0"/>
          <w:sz w:val="20"/>
        </w:rPr>
        <w:t>m sådan pågår eller av domstol.</w:t>
      </w:r>
    </w:p>
    <w:p w14:paraId="7E228B79" w14:textId="77777777" w:rsidR="005C0F64" w:rsidRPr="00684031" w:rsidRDefault="005C0F64" w:rsidP="00C00363">
      <w:pPr>
        <w:pStyle w:val="Brdtextmedindrag"/>
        <w:ind w:left="284" w:right="-1"/>
        <w:rPr>
          <w:rFonts w:ascii="Myriad Pro Light" w:hAnsi="Myriad Pro Light" w:cs="Arial"/>
          <w:sz w:val="20"/>
        </w:rPr>
      </w:pPr>
    </w:p>
    <w:p w14:paraId="0E4D9B18" w14:textId="77777777" w:rsidR="007A457E" w:rsidRPr="00684031" w:rsidRDefault="0079149C"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026F1" w:rsidRPr="00684031">
        <w:rPr>
          <w:rFonts w:ascii="Myriad Pro Light" w:hAnsi="Myriad Pro Light" w:cs="Arial"/>
          <w:sz w:val="20"/>
        </w:rPr>
        <w:t xml:space="preserve"> 5</w:t>
      </w:r>
      <w:r w:rsidR="000A6AE5" w:rsidRPr="00684031">
        <w:rPr>
          <w:rFonts w:ascii="Myriad Pro Light" w:hAnsi="Myriad Pro Light" w:cs="Arial"/>
          <w:sz w:val="20"/>
        </w:rPr>
        <w:tab/>
      </w:r>
      <w:r w:rsidR="00150BF8" w:rsidRPr="00684031">
        <w:rPr>
          <w:rFonts w:ascii="Myriad Pro Light" w:hAnsi="Myriad Pro Light" w:cs="Arial"/>
          <w:sz w:val="20"/>
        </w:rPr>
        <w:t>V</w:t>
      </w:r>
      <w:r w:rsidR="007A457E" w:rsidRPr="00684031">
        <w:rPr>
          <w:rFonts w:ascii="Myriad Pro Light" w:hAnsi="Myriad Pro Light" w:cs="Arial"/>
          <w:sz w:val="20"/>
        </w:rPr>
        <w:t>irkeshantering</w:t>
      </w:r>
      <w:r w:rsidR="00150BF8" w:rsidRPr="00684031">
        <w:rPr>
          <w:rFonts w:ascii="Myriad Pro Light" w:hAnsi="Myriad Pro Light" w:cs="Arial"/>
          <w:sz w:val="20"/>
        </w:rPr>
        <w:t xml:space="preserve"> mm.</w:t>
      </w:r>
    </w:p>
    <w:p w14:paraId="52439E31" w14:textId="77777777" w:rsidR="000F4EF8" w:rsidRPr="00684031" w:rsidRDefault="00B255F0" w:rsidP="00E55DB9">
      <w:pPr>
        <w:pStyle w:val="Brdtextmedindrag"/>
        <w:ind w:left="567" w:right="-1"/>
        <w:rPr>
          <w:rFonts w:ascii="Myriad Pro Light" w:hAnsi="Myriad Pro Light" w:cs="Arial"/>
          <w:b w:val="0"/>
          <w:sz w:val="20"/>
        </w:rPr>
      </w:pPr>
      <w:r w:rsidRPr="00684031">
        <w:rPr>
          <w:rFonts w:ascii="Myriad Pro Light" w:hAnsi="Myriad Pro Light" w:cs="Arial"/>
          <w:b w:val="0"/>
          <w:sz w:val="20"/>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071899AB" w14:textId="77777777" w:rsidR="00CB1729" w:rsidRPr="00684031" w:rsidRDefault="00C00363" w:rsidP="00E55DB9">
      <w:pPr>
        <w:pStyle w:val="Brdtextmedindrag"/>
        <w:ind w:left="567"/>
        <w:rPr>
          <w:rFonts w:ascii="Myriad Pro Light" w:hAnsi="Myriad Pro Light" w:cs="Arial"/>
          <w:b w:val="0"/>
          <w:sz w:val="20"/>
        </w:rPr>
      </w:pPr>
      <w:r w:rsidRPr="00684031">
        <w:rPr>
          <w:rFonts w:ascii="Myriad Pro Light" w:hAnsi="Myriad Pro Light" w:cs="Arial"/>
          <w:b w:val="0"/>
          <w:sz w:val="20"/>
        </w:rPr>
        <w:br/>
      </w:r>
      <w:r w:rsidR="00CB1729" w:rsidRPr="00684031">
        <w:rPr>
          <w:rFonts w:ascii="Myriad Pro Light" w:hAnsi="Myriad Pro Light" w:cs="Arial"/>
          <w:b w:val="0"/>
          <w:sz w:val="20"/>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w:t>
      </w:r>
      <w:r w:rsidR="00846067" w:rsidRPr="00684031">
        <w:rPr>
          <w:rFonts w:ascii="Myriad Pro Light" w:hAnsi="Myriad Pro Light" w:cs="Arial"/>
          <w:b w:val="0"/>
          <w:sz w:val="20"/>
        </w:rPr>
        <w:t>t för träd som fälls utanför engångsersatt</w:t>
      </w:r>
      <w:r w:rsidR="00CB1729" w:rsidRPr="00684031">
        <w:rPr>
          <w:rFonts w:ascii="Myriad Pro Light" w:hAnsi="Myriad Pro Light" w:cs="Arial"/>
          <w:b w:val="0"/>
          <w:sz w:val="20"/>
        </w:rPr>
        <w:t xml:space="preserve"> skogsg</w:t>
      </w:r>
      <w:r w:rsidR="00846067" w:rsidRPr="00684031">
        <w:rPr>
          <w:rFonts w:ascii="Myriad Pro Light" w:hAnsi="Myriad Pro Light" w:cs="Arial"/>
          <w:b w:val="0"/>
          <w:sz w:val="20"/>
        </w:rPr>
        <w:t>ata</w:t>
      </w:r>
      <w:r w:rsidR="00CB1729" w:rsidRPr="00684031">
        <w:rPr>
          <w:rFonts w:ascii="Myriad Pro Light" w:hAnsi="Myriad Pro Light" w:cs="Arial"/>
          <w:b w:val="0"/>
          <w:sz w:val="20"/>
        </w:rPr>
        <w:t>.</w:t>
      </w:r>
    </w:p>
    <w:p w14:paraId="55CBDCC2" w14:textId="77777777" w:rsidR="00C00363" w:rsidRPr="00684031" w:rsidRDefault="00C00363" w:rsidP="00CB1729">
      <w:pPr>
        <w:pStyle w:val="Brdtextmedindrag"/>
        <w:numPr>
          <w:ins w:id="28" w:author="Författare"/>
        </w:numPr>
        <w:ind w:left="851"/>
        <w:rPr>
          <w:rFonts w:ascii="Myriad Pro Light" w:hAnsi="Myriad Pro Light" w:cs="Arial"/>
          <w:b w:val="0"/>
          <w:i/>
          <w:sz w:val="20"/>
        </w:rPr>
      </w:pPr>
    </w:p>
    <w:p w14:paraId="08E0DBB1" w14:textId="77777777" w:rsidR="00E461BF" w:rsidRPr="00684031" w:rsidRDefault="00F74F2E" w:rsidP="00E55DB9">
      <w:pPr>
        <w:pStyle w:val="Brdtextmedindrag"/>
        <w:ind w:left="567" w:right="-1"/>
        <w:rPr>
          <w:rFonts w:ascii="Myriad Pro Light" w:hAnsi="Myriad Pro Light" w:cs="Arial"/>
          <w:b w:val="0"/>
          <w:sz w:val="20"/>
        </w:rPr>
      </w:pPr>
      <w:r w:rsidRPr="00684031">
        <w:rPr>
          <w:rFonts w:ascii="Myriad Pro Light" w:hAnsi="Myriad Pro Light" w:cs="Arial"/>
          <w:b w:val="0"/>
          <w:sz w:val="20"/>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3558C747" w14:textId="77777777" w:rsidR="00F74F2E" w:rsidRPr="00684031" w:rsidRDefault="00F74F2E" w:rsidP="00C00363">
      <w:pPr>
        <w:pStyle w:val="Brdtextmedindrag"/>
        <w:ind w:left="284" w:right="-1"/>
        <w:rPr>
          <w:rFonts w:ascii="Myriad Pro Light" w:hAnsi="Myriad Pro Light" w:cs="Arial"/>
          <w:sz w:val="20"/>
        </w:rPr>
      </w:pPr>
    </w:p>
    <w:p w14:paraId="29E1CE8E" w14:textId="77777777"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026F1" w:rsidRPr="00684031">
        <w:rPr>
          <w:rFonts w:ascii="Myriad Pro Light" w:hAnsi="Myriad Pro Light" w:cs="Arial"/>
          <w:sz w:val="20"/>
        </w:rPr>
        <w:t xml:space="preserve"> 6</w:t>
      </w:r>
      <w:r w:rsidR="000A6AE5" w:rsidRPr="00684031">
        <w:rPr>
          <w:rFonts w:ascii="Myriad Pro Light" w:hAnsi="Myriad Pro Light" w:cs="Arial"/>
          <w:sz w:val="20"/>
        </w:rPr>
        <w:tab/>
      </w:r>
      <w:r w:rsidRPr="00684031">
        <w:rPr>
          <w:rFonts w:ascii="Myriad Pro Light" w:hAnsi="Myriad Pro Light" w:cs="Arial"/>
          <w:sz w:val="20"/>
        </w:rPr>
        <w:t xml:space="preserve">Ledningsförrättning </w:t>
      </w:r>
      <w:proofErr w:type="gramStart"/>
      <w:r w:rsidRPr="00684031">
        <w:rPr>
          <w:rFonts w:ascii="Myriad Pro Light" w:hAnsi="Myriad Pro Light" w:cs="Arial"/>
          <w:sz w:val="20"/>
        </w:rPr>
        <w:t>m.m.</w:t>
      </w:r>
      <w:proofErr w:type="gramEnd"/>
    </w:p>
    <w:p w14:paraId="56BDD64E" w14:textId="77777777" w:rsidR="005D45FA" w:rsidRPr="00684031" w:rsidRDefault="005D45FA" w:rsidP="00E55DB9">
      <w:pPr>
        <w:pStyle w:val="Brdtextmedindrag"/>
        <w:tabs>
          <w:tab w:val="left" w:pos="9072"/>
        </w:tabs>
        <w:ind w:left="567" w:right="-1"/>
        <w:rPr>
          <w:rFonts w:ascii="Myriad Pro Light" w:hAnsi="Myriad Pro Light" w:cs="Arial"/>
          <w:b w:val="0"/>
          <w:sz w:val="20"/>
        </w:rPr>
      </w:pPr>
      <w:r w:rsidRPr="00684031">
        <w:rPr>
          <w:rFonts w:ascii="Myriad Pro Light" w:hAnsi="Myriad Pro Light" w:cs="Arial"/>
          <w:b w:val="0"/>
          <w:sz w:val="20"/>
        </w:rPr>
        <w:t>Detta avtal får läggas till grund för beslut om ledningsrätt såsom överenskommelse enligt 14 § första stycket lednings</w:t>
      </w:r>
      <w:r w:rsidR="00C00363" w:rsidRPr="00684031">
        <w:rPr>
          <w:rFonts w:ascii="Myriad Pro Light" w:hAnsi="Myriad Pro Light" w:cs="Arial"/>
          <w:b w:val="0"/>
          <w:sz w:val="20"/>
        </w:rPr>
        <w:softHyphen/>
      </w:r>
      <w:r w:rsidRPr="00684031">
        <w:rPr>
          <w:rFonts w:ascii="Myriad Pro Light" w:hAnsi="Myriad Pro Light" w:cs="Arial"/>
          <w:b w:val="0"/>
          <w:sz w:val="20"/>
        </w:rPr>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4BD35B6E" w14:textId="77777777" w:rsidR="005D45FA" w:rsidRPr="00684031" w:rsidRDefault="005D45FA" w:rsidP="00C00363">
      <w:pPr>
        <w:pStyle w:val="Brdtextmedindrag"/>
        <w:tabs>
          <w:tab w:val="left" w:pos="9072"/>
        </w:tabs>
        <w:ind w:left="284" w:right="-1"/>
        <w:rPr>
          <w:rFonts w:ascii="Myriad Pro Light" w:hAnsi="Myriad Pro Light" w:cs="Arial"/>
          <w:b w:val="0"/>
          <w:sz w:val="20"/>
        </w:rPr>
      </w:pPr>
    </w:p>
    <w:p w14:paraId="066776C9" w14:textId="3032C6B0" w:rsidR="00E55DB9" w:rsidRPr="00684031" w:rsidRDefault="005D45FA" w:rsidP="00E55DB9">
      <w:pPr>
        <w:pStyle w:val="Brdtextmedindrag"/>
        <w:tabs>
          <w:tab w:val="left" w:pos="9072"/>
        </w:tabs>
        <w:ind w:left="567" w:right="-1"/>
        <w:rPr>
          <w:rFonts w:ascii="Myriad Pro Light" w:hAnsi="Myriad Pro Light" w:cs="Arial"/>
          <w:b w:val="0"/>
          <w:sz w:val="20"/>
        </w:rPr>
      </w:pPr>
      <w:r w:rsidRPr="00684031">
        <w:rPr>
          <w:rFonts w:ascii="Myriad Pro Light" w:hAnsi="Myriad Pro Light" w:cs="Arial"/>
          <w:b w:val="0"/>
          <w:sz w:val="20"/>
        </w:rPr>
        <w:t>Om ledningsägaren med stöd av denna bestämmelse ansöker om ledningsrätt biträder fastighetsägaren/rätt</w:t>
      </w:r>
      <w:r w:rsidR="00B62B5D" w:rsidRPr="00684031">
        <w:rPr>
          <w:rFonts w:ascii="Myriad Pro Light" w:hAnsi="Myriad Pro Light" w:cs="Arial"/>
          <w:b w:val="0"/>
          <w:sz w:val="20"/>
        </w:rPr>
        <w:t>ighet</w:t>
      </w:r>
      <w:r w:rsidRPr="00684031">
        <w:rPr>
          <w:rFonts w:ascii="Myriad Pro Light" w:hAnsi="Myriad Pro Light" w:cs="Arial"/>
          <w:b w:val="0"/>
          <w:sz w:val="20"/>
        </w:rPr>
        <w:t>shavaren ansökan.</w:t>
      </w:r>
    </w:p>
    <w:p w14:paraId="26FD13FF" w14:textId="0CDF0635" w:rsidR="00E55DB9" w:rsidRPr="00684031" w:rsidRDefault="00E55DB9" w:rsidP="0013408D">
      <w:pPr>
        <w:ind w:left="284"/>
        <w:rPr>
          <w:rFonts w:ascii="Myriad Pro Light" w:hAnsi="Myriad Pro Light" w:cs="Arial"/>
          <w:sz w:val="20"/>
        </w:rPr>
      </w:pPr>
    </w:p>
    <w:p w14:paraId="4A645097" w14:textId="77777777"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A6AE5" w:rsidRPr="00684031">
        <w:rPr>
          <w:rFonts w:ascii="Myriad Pro Light" w:hAnsi="Myriad Pro Light" w:cs="Arial"/>
          <w:sz w:val="20"/>
        </w:rPr>
        <w:t xml:space="preserve"> 7</w:t>
      </w:r>
      <w:r w:rsidR="000A6AE5" w:rsidRPr="00684031">
        <w:rPr>
          <w:rFonts w:ascii="Myriad Pro Light" w:hAnsi="Myriad Pro Light" w:cs="Arial"/>
          <w:sz w:val="20"/>
        </w:rPr>
        <w:tab/>
      </w:r>
      <w:r w:rsidRPr="00684031">
        <w:rPr>
          <w:rFonts w:ascii="Myriad Pro Light" w:hAnsi="Myriad Pro Light" w:cs="Arial"/>
          <w:sz w:val="20"/>
        </w:rPr>
        <w:t>Överlåtelse av ledningen</w:t>
      </w:r>
    </w:p>
    <w:p w14:paraId="05748C46" w14:textId="77777777" w:rsidR="007A457E" w:rsidRPr="00684031" w:rsidRDefault="007A457E" w:rsidP="00E55DB9">
      <w:pPr>
        <w:pStyle w:val="Brdtextmedindrag"/>
        <w:ind w:left="567" w:right="-1"/>
        <w:rPr>
          <w:rFonts w:ascii="Myriad Pro Light" w:hAnsi="Myriad Pro Light" w:cs="Arial"/>
          <w:b w:val="0"/>
          <w:sz w:val="20"/>
        </w:rPr>
      </w:pPr>
      <w:r w:rsidRPr="00684031">
        <w:rPr>
          <w:rFonts w:ascii="Myriad Pro Light" w:hAnsi="Myriad Pro Light" w:cs="Arial"/>
          <w:b w:val="0"/>
          <w:sz w:val="20"/>
        </w:rPr>
        <w:t xml:space="preserve">Ledningsägaren har rätt och skyldighet att vid överlåtelse av ledningen sätta </w:t>
      </w:r>
      <w:r w:rsidR="00F86A23" w:rsidRPr="00684031">
        <w:rPr>
          <w:rFonts w:ascii="Myriad Pro Light" w:hAnsi="Myriad Pro Light" w:cs="Arial"/>
          <w:b w:val="0"/>
          <w:sz w:val="20"/>
        </w:rPr>
        <w:t xml:space="preserve">den </w:t>
      </w:r>
      <w:r w:rsidRPr="00684031">
        <w:rPr>
          <w:rFonts w:ascii="Myriad Pro Light" w:hAnsi="Myriad Pro Light" w:cs="Arial"/>
          <w:b w:val="0"/>
          <w:sz w:val="20"/>
        </w:rPr>
        <w:t>nye ägaren i sitt ställe beträffande rättigheter och skyldigheter i detta avtal.</w:t>
      </w:r>
    </w:p>
    <w:p w14:paraId="6335FD9E" w14:textId="77777777" w:rsidR="007A457E" w:rsidRPr="00684031" w:rsidRDefault="007A457E" w:rsidP="00C00363">
      <w:pPr>
        <w:pStyle w:val="Brdtextmedindrag"/>
        <w:ind w:left="284" w:right="-1"/>
        <w:rPr>
          <w:rFonts w:ascii="Myriad Pro Light" w:hAnsi="Myriad Pro Light" w:cs="Arial"/>
          <w:b w:val="0"/>
          <w:sz w:val="20"/>
        </w:rPr>
      </w:pPr>
    </w:p>
    <w:p w14:paraId="294F8C56" w14:textId="77777777"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026F1" w:rsidRPr="00684031">
        <w:rPr>
          <w:rFonts w:ascii="Myriad Pro Light" w:hAnsi="Myriad Pro Light" w:cs="Arial"/>
          <w:sz w:val="20"/>
        </w:rPr>
        <w:t xml:space="preserve"> 8</w:t>
      </w:r>
      <w:r w:rsidR="000A6AE5" w:rsidRPr="00684031">
        <w:rPr>
          <w:rFonts w:ascii="Myriad Pro Light" w:hAnsi="Myriad Pro Light" w:cs="Arial"/>
          <w:sz w:val="20"/>
        </w:rPr>
        <w:tab/>
      </w:r>
      <w:r w:rsidRPr="00684031">
        <w:rPr>
          <w:rFonts w:ascii="Myriad Pro Light" w:hAnsi="Myriad Pro Light" w:cs="Arial"/>
          <w:sz w:val="20"/>
        </w:rPr>
        <w:t>Borttagande av ledning</w:t>
      </w:r>
    </w:p>
    <w:p w14:paraId="6BC79555" w14:textId="77777777" w:rsidR="007A457E" w:rsidRPr="00684031" w:rsidRDefault="007A457E" w:rsidP="003378B1">
      <w:pPr>
        <w:pStyle w:val="Brdtextmedindrag"/>
        <w:ind w:left="567" w:right="-1"/>
        <w:rPr>
          <w:rFonts w:ascii="Myriad Pro Light" w:hAnsi="Myriad Pro Light" w:cs="Arial"/>
          <w:b w:val="0"/>
          <w:sz w:val="20"/>
        </w:rPr>
      </w:pPr>
      <w:r w:rsidRPr="00684031">
        <w:rPr>
          <w:rFonts w:ascii="Myriad Pro Light" w:hAnsi="Myriad Pro Light" w:cs="Arial"/>
          <w:b w:val="0"/>
          <w:sz w:val="20"/>
        </w:rPr>
        <w:t>Om ledningen permanent tagits ur drift, åtar sig ledningsägaren att på sin bekostnad tillse att egendomen befrias från i laga ordning meddelade rättigheter avseende ledningen. O</w:t>
      </w:r>
      <w:r w:rsidR="009916D3" w:rsidRPr="00684031">
        <w:rPr>
          <w:rFonts w:ascii="Myriad Pro Light" w:hAnsi="Myriad Pro Light" w:cs="Arial"/>
          <w:b w:val="0"/>
          <w:sz w:val="20"/>
        </w:rPr>
        <w:t>m det behövs</w:t>
      </w:r>
      <w:r w:rsidRPr="00684031">
        <w:rPr>
          <w:rFonts w:ascii="Myriad Pro Light" w:hAnsi="Myriad Pro Light" w:cs="Arial"/>
          <w:b w:val="0"/>
          <w:sz w:val="20"/>
        </w:rPr>
        <w:t xml:space="preserve"> från allmän</w:t>
      </w:r>
      <w:r w:rsidR="00CA55D5" w:rsidRPr="00684031">
        <w:rPr>
          <w:rFonts w:ascii="Myriad Pro Light" w:hAnsi="Myriad Pro Light" w:cs="Arial"/>
          <w:b w:val="0"/>
          <w:sz w:val="20"/>
        </w:rPr>
        <w:t xml:space="preserve"> eller enskild</w:t>
      </w:r>
      <w:r w:rsidR="00891128" w:rsidRPr="00684031">
        <w:rPr>
          <w:rFonts w:ascii="Myriad Pro Light" w:hAnsi="Myriad Pro Light" w:cs="Arial"/>
          <w:b w:val="0"/>
          <w:sz w:val="20"/>
        </w:rPr>
        <w:t xml:space="preserve"> synpunkt</w:t>
      </w:r>
      <w:r w:rsidRPr="00684031">
        <w:rPr>
          <w:rFonts w:ascii="Myriad Pro Light" w:hAnsi="Myriad Pro Light" w:cs="Arial"/>
          <w:b w:val="0"/>
          <w:sz w:val="20"/>
        </w:rPr>
        <w:t xml:space="preserve"> </w:t>
      </w:r>
      <w:r w:rsidR="00B67D9A" w:rsidRPr="00684031">
        <w:rPr>
          <w:rFonts w:ascii="Myriad Pro Light" w:hAnsi="Myriad Pro Light" w:cs="Arial"/>
          <w:b w:val="0"/>
          <w:sz w:val="20"/>
        </w:rPr>
        <w:t>ska</w:t>
      </w:r>
      <w:r w:rsidRPr="00684031">
        <w:rPr>
          <w:rFonts w:ascii="Myriad Pro Light" w:hAnsi="Myriad Pro Light" w:cs="Arial"/>
          <w:b w:val="0"/>
          <w:sz w:val="20"/>
        </w:rPr>
        <w:t xml:space="preserve"> ledningsägaren i samband härmed</w:t>
      </w:r>
      <w:r w:rsidR="00891128" w:rsidRPr="00684031">
        <w:rPr>
          <w:rFonts w:ascii="Myriad Pro Light" w:hAnsi="Myriad Pro Light" w:cs="Arial"/>
          <w:b w:val="0"/>
          <w:sz w:val="20"/>
        </w:rPr>
        <w:t xml:space="preserve"> </w:t>
      </w:r>
      <w:r w:rsidRPr="00684031">
        <w:rPr>
          <w:rFonts w:ascii="Myriad Pro Light" w:hAnsi="Myriad Pro Light" w:cs="Arial"/>
          <w:b w:val="0"/>
          <w:sz w:val="20"/>
        </w:rPr>
        <w:t>tillse att ledningen med tillhörande anordningar tas bort.</w:t>
      </w:r>
    </w:p>
    <w:p w14:paraId="62B8D2C4" w14:textId="77777777" w:rsidR="00B165E5" w:rsidRPr="00684031" w:rsidRDefault="00B165E5" w:rsidP="00C00363">
      <w:pPr>
        <w:pStyle w:val="Brdtextmedindrag"/>
        <w:ind w:left="284" w:right="-1"/>
        <w:rPr>
          <w:rFonts w:ascii="Myriad Pro Light" w:hAnsi="Myriad Pro Light" w:cs="Arial"/>
          <w:b w:val="0"/>
          <w:sz w:val="20"/>
          <w:highlight w:val="cyan"/>
        </w:rPr>
      </w:pPr>
    </w:p>
    <w:p w14:paraId="53100507" w14:textId="77777777" w:rsidR="00A112C0" w:rsidRDefault="00A112C0" w:rsidP="000A6AE5">
      <w:pPr>
        <w:pStyle w:val="Brdtextmedindrag"/>
        <w:tabs>
          <w:tab w:val="left" w:pos="709"/>
        </w:tabs>
        <w:spacing w:line="360" w:lineRule="auto"/>
        <w:ind w:left="284" w:right="-1"/>
        <w:rPr>
          <w:rFonts w:ascii="Myriad Pro Light" w:hAnsi="Myriad Pro Light" w:cs="Arial"/>
          <w:sz w:val="20"/>
        </w:rPr>
      </w:pPr>
    </w:p>
    <w:p w14:paraId="677A90D4" w14:textId="4B533B20" w:rsidR="007A457E" w:rsidRPr="00684031" w:rsidRDefault="007A457E"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lastRenderedPageBreak/>
        <w:t>§</w:t>
      </w:r>
      <w:r w:rsidR="000026F1" w:rsidRPr="00684031">
        <w:rPr>
          <w:rFonts w:ascii="Myriad Pro Light" w:hAnsi="Myriad Pro Light" w:cs="Arial"/>
          <w:sz w:val="20"/>
        </w:rPr>
        <w:t xml:space="preserve"> 9</w:t>
      </w:r>
      <w:r w:rsidR="000A6AE5" w:rsidRPr="00684031">
        <w:rPr>
          <w:rFonts w:ascii="Myriad Pro Light" w:hAnsi="Myriad Pro Light" w:cs="Arial"/>
          <w:sz w:val="20"/>
        </w:rPr>
        <w:tab/>
      </w:r>
      <w:r w:rsidRPr="00684031">
        <w:rPr>
          <w:rFonts w:ascii="Myriad Pro Light" w:hAnsi="Myriad Pro Light" w:cs="Arial"/>
          <w:sz w:val="20"/>
        </w:rPr>
        <w:t>Särskilda bestämmelser</w:t>
      </w:r>
    </w:p>
    <w:bookmarkStart w:id="29" w:name="_Hlk40088135"/>
    <w:p w14:paraId="70EDBAEF" w14:textId="7A5FB7DA" w:rsidR="003378B1" w:rsidRDefault="002051DF" w:rsidP="00A112C0">
      <w:pPr>
        <w:pStyle w:val="Brdtextmedindrag"/>
        <w:ind w:left="567" w:right="-1"/>
        <w:rPr>
          <w:rFonts w:ascii="Myriad Pro Light" w:hAnsi="Myriad Pro Light" w:cs="Arial"/>
          <w:sz w:val="20"/>
        </w:rPr>
      </w:pPr>
      <w:r w:rsidRPr="00684031">
        <w:rPr>
          <w:rFonts w:ascii="Myriad Pro Light" w:hAnsi="Myriad Pro Light" w:cs="Arial"/>
        </w:rPr>
        <w:fldChar w:fldCharType="begin">
          <w:ffData>
            <w:name w:val="Paragraf10"/>
            <w:enabled/>
            <w:calcOnExit w:val="0"/>
            <w:textInput/>
          </w:ffData>
        </w:fldChar>
      </w:r>
      <w:bookmarkStart w:id="30" w:name="Paragraf10"/>
      <w:r w:rsidRPr="00684031">
        <w:rPr>
          <w:rFonts w:ascii="Myriad Pro Light" w:hAnsi="Myriad Pro Light" w:cs="Arial"/>
        </w:rPr>
        <w:instrText xml:space="preserve"> FORMTEXT </w:instrText>
      </w:r>
      <w:r w:rsidRPr="00684031">
        <w:rPr>
          <w:rFonts w:ascii="Myriad Pro Light" w:hAnsi="Myriad Pro Light" w:cs="Arial"/>
        </w:rPr>
      </w:r>
      <w:r w:rsidRPr="00684031">
        <w:rPr>
          <w:rFonts w:ascii="Myriad Pro Light" w:hAnsi="Myriad Pro Light" w:cs="Arial"/>
        </w:rPr>
        <w:fldChar w:fldCharType="separate"/>
      </w:r>
      <w:r w:rsidRPr="00684031">
        <w:rPr>
          <w:rFonts w:ascii="Myriad Pro Light" w:hAnsi="Myriad Pro Light" w:cs="Arial"/>
          <w:noProof/>
        </w:rPr>
        <w:t> </w:t>
      </w:r>
      <w:r w:rsidRPr="00684031">
        <w:rPr>
          <w:rFonts w:ascii="Myriad Pro Light" w:hAnsi="Myriad Pro Light" w:cs="Arial"/>
          <w:noProof/>
        </w:rPr>
        <w:t> </w:t>
      </w:r>
      <w:r w:rsidRPr="00684031">
        <w:rPr>
          <w:rFonts w:ascii="Myriad Pro Light" w:hAnsi="Myriad Pro Light" w:cs="Arial"/>
          <w:noProof/>
        </w:rPr>
        <w:t> </w:t>
      </w:r>
      <w:r w:rsidRPr="00684031">
        <w:rPr>
          <w:rFonts w:ascii="Myriad Pro Light" w:hAnsi="Myriad Pro Light" w:cs="Arial"/>
          <w:noProof/>
        </w:rPr>
        <w:t> </w:t>
      </w:r>
      <w:r w:rsidRPr="00684031">
        <w:rPr>
          <w:rFonts w:ascii="Myriad Pro Light" w:hAnsi="Myriad Pro Light" w:cs="Arial"/>
          <w:noProof/>
        </w:rPr>
        <w:t> </w:t>
      </w:r>
      <w:r w:rsidRPr="00684031">
        <w:rPr>
          <w:rFonts w:ascii="Myriad Pro Light" w:hAnsi="Myriad Pro Light" w:cs="Arial"/>
        </w:rPr>
        <w:fldChar w:fldCharType="end"/>
      </w:r>
      <w:bookmarkEnd w:id="29"/>
      <w:bookmarkEnd w:id="30"/>
      <w:r w:rsidR="00393BF2">
        <w:rPr>
          <w:rFonts w:ascii="Myriad Pro Light" w:hAnsi="Myriad Pro Light" w:cs="Arial"/>
        </w:rPr>
        <w:br/>
      </w:r>
    </w:p>
    <w:p w14:paraId="451D3276" w14:textId="77777777" w:rsidR="00B003DC" w:rsidRPr="00393BF2" w:rsidRDefault="00B003DC" w:rsidP="00A112C0">
      <w:pPr>
        <w:pStyle w:val="Brdtextmedindrag"/>
        <w:ind w:left="567" w:right="-1"/>
        <w:rPr>
          <w:rFonts w:ascii="Myriad Pro Light" w:hAnsi="Myriad Pro Light" w:cs="Arial"/>
          <w:sz w:val="20"/>
        </w:rPr>
      </w:pPr>
    </w:p>
    <w:p w14:paraId="76DD081F" w14:textId="77777777" w:rsidR="00821374" w:rsidRPr="00684031" w:rsidRDefault="00821374" w:rsidP="000A6AE5">
      <w:pPr>
        <w:pStyle w:val="Brdtextmedindrag"/>
        <w:tabs>
          <w:tab w:val="left" w:pos="709"/>
        </w:tabs>
        <w:spacing w:line="360" w:lineRule="auto"/>
        <w:ind w:left="284" w:right="-1"/>
        <w:rPr>
          <w:rFonts w:ascii="Myriad Pro Light" w:hAnsi="Myriad Pro Light" w:cs="Arial"/>
          <w:sz w:val="20"/>
        </w:rPr>
      </w:pPr>
      <w:r w:rsidRPr="00684031">
        <w:rPr>
          <w:rFonts w:ascii="Myriad Pro Light" w:hAnsi="Myriad Pro Light" w:cs="Arial"/>
          <w:sz w:val="20"/>
        </w:rPr>
        <w:t>§</w:t>
      </w:r>
      <w:r w:rsidR="000026F1" w:rsidRPr="00684031">
        <w:rPr>
          <w:rFonts w:ascii="Myriad Pro Light" w:hAnsi="Myriad Pro Light" w:cs="Arial"/>
          <w:sz w:val="20"/>
        </w:rPr>
        <w:t xml:space="preserve"> 10</w:t>
      </w:r>
      <w:r w:rsidR="000A6AE5" w:rsidRPr="00684031">
        <w:rPr>
          <w:rFonts w:ascii="Myriad Pro Light" w:hAnsi="Myriad Pro Light" w:cs="Arial"/>
          <w:sz w:val="20"/>
        </w:rPr>
        <w:tab/>
      </w:r>
      <w:r w:rsidRPr="00684031">
        <w:rPr>
          <w:rFonts w:ascii="Myriad Pro Light" w:hAnsi="Myriad Pro Light" w:cs="Arial"/>
          <w:sz w:val="20"/>
        </w:rPr>
        <w:t>Förekomst av arrende/nyttjanderätt</w:t>
      </w:r>
      <w:r w:rsidR="00FB72FD" w:rsidRPr="00684031">
        <w:rPr>
          <w:rFonts w:ascii="Myriad Pro Light" w:hAnsi="Myriad Pro Light" w:cs="Arial"/>
          <w:sz w:val="20"/>
        </w:rPr>
        <w:t>/servitut</w:t>
      </w:r>
    </w:p>
    <w:p w14:paraId="188D8394" w14:textId="77777777" w:rsidR="00FB72FD" w:rsidRPr="00684031" w:rsidRDefault="00FB72FD" w:rsidP="003378B1">
      <w:pPr>
        <w:pStyle w:val="Brdtextmedindrag"/>
        <w:ind w:left="567"/>
        <w:rPr>
          <w:rFonts w:ascii="Myriad Pro Light" w:hAnsi="Myriad Pro Light" w:cs="Arial"/>
          <w:b w:val="0"/>
          <w:sz w:val="20"/>
        </w:rPr>
      </w:pPr>
      <w:r w:rsidRPr="00684031">
        <w:rPr>
          <w:rFonts w:ascii="Myriad Pro Light" w:hAnsi="Myriad Pro Light" w:cs="Arial"/>
          <w:b w:val="0"/>
          <w:sz w:val="20"/>
        </w:rPr>
        <w:t>Är egendomen eller del därav som berörs av ledningen eller av annan anläggning som omfattas av detta avtal utarrenderad eller upplåten på annat sätt?</w:t>
      </w:r>
    </w:p>
    <w:p w14:paraId="07FD710D" w14:textId="77777777" w:rsidR="00821374" w:rsidRPr="00684031" w:rsidRDefault="00821374" w:rsidP="00C00363">
      <w:pPr>
        <w:pStyle w:val="Brdtextmedindrag"/>
        <w:ind w:left="0" w:right="-1"/>
        <w:rPr>
          <w:rFonts w:ascii="Myriad Pro Light" w:hAnsi="Myriad Pro Light" w:cs="Arial"/>
          <w:b w:val="0"/>
          <w:sz w:val="20"/>
        </w:rPr>
      </w:pPr>
    </w:p>
    <w:tbl>
      <w:tblPr>
        <w:tblW w:w="0" w:type="auto"/>
        <w:tblInd w:w="284" w:type="dxa"/>
        <w:tblLook w:val="04A0" w:firstRow="1" w:lastRow="0" w:firstColumn="1" w:lastColumn="0" w:noHBand="0" w:noVBand="1"/>
      </w:tblPr>
      <w:tblGrid>
        <w:gridCol w:w="958"/>
        <w:gridCol w:w="993"/>
        <w:gridCol w:w="7053"/>
      </w:tblGrid>
      <w:tr w:rsidR="00821374" w:rsidRPr="00684031" w14:paraId="7E9F86D2" w14:textId="77777777" w:rsidTr="00405FA8">
        <w:tc>
          <w:tcPr>
            <w:tcW w:w="958" w:type="dxa"/>
          </w:tcPr>
          <w:p w14:paraId="20E6C09D" w14:textId="77777777" w:rsidR="00821374" w:rsidRPr="00684031" w:rsidRDefault="00F17FAA" w:rsidP="00C00363">
            <w:pPr>
              <w:pStyle w:val="Brdtextmedindrag"/>
              <w:ind w:left="0" w:right="-1"/>
              <w:rPr>
                <w:rFonts w:ascii="Myriad Pro Light" w:hAnsi="Myriad Pro Light" w:cs="Arial"/>
                <w:b w:val="0"/>
                <w:sz w:val="20"/>
              </w:rPr>
            </w:pPr>
            <w:r w:rsidRPr="00684031">
              <w:rPr>
                <w:rFonts w:ascii="Myriad Pro Light" w:hAnsi="Myriad Pro Light" w:cs="Arial"/>
                <w:b w:val="0"/>
                <w:noProof/>
                <w:sz w:val="20"/>
                <w:lang w:eastAsia="sv-SE"/>
              </w:rPr>
              <mc:AlternateContent>
                <mc:Choice Requires="wps">
                  <w:drawing>
                    <wp:anchor distT="0" distB="0" distL="114300" distR="114300" simplePos="0" relativeHeight="251656704" behindDoc="0" locked="0" layoutInCell="1" allowOverlap="1" wp14:anchorId="00804C03" wp14:editId="54F0B17B">
                      <wp:simplePos x="0" y="0"/>
                      <wp:positionH relativeFrom="column">
                        <wp:posOffset>12700</wp:posOffset>
                      </wp:positionH>
                      <wp:positionV relativeFrom="paragraph">
                        <wp:posOffset>57150</wp:posOffset>
                      </wp:positionV>
                      <wp:extent cx="299720" cy="202565"/>
                      <wp:effectExtent l="5080" t="6350" r="9525" b="1016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C2EA3" id="Rectangle 2" o:spid="_x0000_s1026" style="position:absolute;margin-left:1pt;margin-top:4.5pt;width:23.6pt;height:1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"/>
                  </w:pict>
                </mc:Fallback>
              </mc:AlternateContent>
            </w:r>
          </w:p>
          <w:p w14:paraId="4F78060D" w14:textId="77777777" w:rsidR="00821374" w:rsidRPr="00684031" w:rsidRDefault="00821374" w:rsidP="00C00363">
            <w:pPr>
              <w:pStyle w:val="Brdtextmedindrag"/>
              <w:ind w:left="0" w:right="-1"/>
              <w:rPr>
                <w:rFonts w:ascii="Myriad Pro Light" w:hAnsi="Myriad Pro Light" w:cs="Arial"/>
                <w:b w:val="0"/>
                <w:sz w:val="20"/>
              </w:rPr>
            </w:pPr>
          </w:p>
          <w:p w14:paraId="4A8CF158" w14:textId="77777777" w:rsidR="00821374" w:rsidRPr="00684031" w:rsidRDefault="0097002D" w:rsidP="0048737E">
            <w:pPr>
              <w:pStyle w:val="Brdtextmedindrag"/>
              <w:ind w:left="0" w:right="-1"/>
              <w:rPr>
                <w:rFonts w:ascii="Myriad Pro Light" w:hAnsi="Myriad Pro Light" w:cs="Arial"/>
                <w:b w:val="0"/>
                <w:sz w:val="20"/>
              </w:rPr>
            </w:pPr>
            <w:r w:rsidRPr="00684031">
              <w:rPr>
                <w:rFonts w:ascii="Myriad Pro Light" w:hAnsi="Myriad Pro Light" w:cs="Arial"/>
                <w:b w:val="0"/>
                <w:sz w:val="20"/>
              </w:rPr>
              <w:t xml:space="preserve"> </w:t>
            </w:r>
            <w:r w:rsidR="004C3049" w:rsidRPr="00684031">
              <w:rPr>
                <w:rFonts w:ascii="Myriad Pro Light" w:hAnsi="Myriad Pro Light" w:cs="Arial"/>
                <w:b w:val="0"/>
                <w:sz w:val="20"/>
              </w:rPr>
              <w:t xml:space="preserve">  </w:t>
            </w:r>
            <w:r w:rsidR="00821374" w:rsidRPr="00684031">
              <w:rPr>
                <w:rFonts w:ascii="Myriad Pro Light" w:hAnsi="Myriad Pro Light" w:cs="Arial"/>
                <w:b w:val="0"/>
                <w:sz w:val="20"/>
              </w:rPr>
              <w:t>JA</w:t>
            </w:r>
          </w:p>
        </w:tc>
        <w:tc>
          <w:tcPr>
            <w:tcW w:w="993" w:type="dxa"/>
          </w:tcPr>
          <w:p w14:paraId="1C13A7E5" w14:textId="77777777" w:rsidR="00821374" w:rsidRPr="00684031" w:rsidRDefault="00F17FAA" w:rsidP="00C00363">
            <w:pPr>
              <w:pStyle w:val="Brdtextmedindrag"/>
              <w:ind w:left="0" w:right="-1"/>
              <w:rPr>
                <w:rFonts w:ascii="Myriad Pro Light" w:hAnsi="Myriad Pro Light" w:cs="Arial"/>
                <w:b w:val="0"/>
                <w:sz w:val="20"/>
              </w:rPr>
            </w:pPr>
            <w:r w:rsidRPr="00684031">
              <w:rPr>
                <w:rFonts w:ascii="Myriad Pro Light" w:hAnsi="Myriad Pro Light" w:cs="Arial"/>
                <w:b w:val="0"/>
                <w:noProof/>
                <w:sz w:val="20"/>
                <w:lang w:eastAsia="sv-SE"/>
              </w:rPr>
              <mc:AlternateContent>
                <mc:Choice Requires="wps">
                  <w:drawing>
                    <wp:anchor distT="0" distB="0" distL="114300" distR="114300" simplePos="0" relativeHeight="251657728" behindDoc="0" locked="0" layoutInCell="1" allowOverlap="1" wp14:anchorId="30D5A3D6" wp14:editId="0EFB1A1E">
                      <wp:simplePos x="0" y="0"/>
                      <wp:positionH relativeFrom="column">
                        <wp:posOffset>-67310</wp:posOffset>
                      </wp:positionH>
                      <wp:positionV relativeFrom="paragraph">
                        <wp:posOffset>57150</wp:posOffset>
                      </wp:positionV>
                      <wp:extent cx="299720" cy="202565"/>
                      <wp:effectExtent l="9525" t="6350" r="5080" b="1016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2F18C" id="Rectangle 3" o:spid="_x0000_s1026" style="position:absolute;margin-left:-5.3pt;margin-top:4.5pt;width:23.6pt;height:1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"/>
                  </w:pict>
                </mc:Fallback>
              </mc:AlternateContent>
            </w:r>
          </w:p>
          <w:p w14:paraId="391CB763" w14:textId="77777777" w:rsidR="00821374" w:rsidRPr="00684031" w:rsidRDefault="00821374" w:rsidP="00C00363">
            <w:pPr>
              <w:pStyle w:val="Brdtextmedindrag"/>
              <w:ind w:left="0" w:right="-1"/>
              <w:rPr>
                <w:rFonts w:ascii="Myriad Pro Light" w:hAnsi="Myriad Pro Light" w:cs="Arial"/>
                <w:b w:val="0"/>
                <w:sz w:val="20"/>
              </w:rPr>
            </w:pPr>
          </w:p>
          <w:p w14:paraId="1DB4177A" w14:textId="77777777" w:rsidR="00821374" w:rsidRPr="00684031" w:rsidRDefault="004C3049" w:rsidP="0048737E">
            <w:pPr>
              <w:pStyle w:val="Brdtextmedindrag"/>
              <w:ind w:left="-108" w:right="-1"/>
              <w:rPr>
                <w:rFonts w:ascii="Myriad Pro Light" w:hAnsi="Myriad Pro Light" w:cs="Arial"/>
                <w:b w:val="0"/>
                <w:sz w:val="20"/>
              </w:rPr>
            </w:pPr>
            <w:r w:rsidRPr="00684031">
              <w:rPr>
                <w:rFonts w:ascii="Myriad Pro Light" w:hAnsi="Myriad Pro Light" w:cs="Arial"/>
                <w:b w:val="0"/>
                <w:sz w:val="20"/>
              </w:rPr>
              <w:t xml:space="preserve"> </w:t>
            </w:r>
            <w:r w:rsidR="00821374" w:rsidRPr="00684031">
              <w:rPr>
                <w:rFonts w:ascii="Myriad Pro Light" w:hAnsi="Myriad Pro Light" w:cs="Arial"/>
                <w:b w:val="0"/>
                <w:sz w:val="20"/>
              </w:rPr>
              <w:t>NEJ</w:t>
            </w:r>
          </w:p>
        </w:tc>
        <w:tc>
          <w:tcPr>
            <w:tcW w:w="7053" w:type="dxa"/>
          </w:tcPr>
          <w:p w14:paraId="20F553E0" w14:textId="77777777" w:rsidR="00821374" w:rsidRPr="00684031" w:rsidRDefault="00821374" w:rsidP="00C00363">
            <w:pPr>
              <w:pStyle w:val="Brdtextmedindrag"/>
              <w:ind w:left="284" w:right="-1"/>
              <w:rPr>
                <w:rFonts w:ascii="Myriad Pro Light" w:hAnsi="Myriad Pro Light" w:cs="Arial"/>
                <w:b w:val="0"/>
                <w:sz w:val="20"/>
              </w:rPr>
            </w:pPr>
          </w:p>
        </w:tc>
      </w:tr>
    </w:tbl>
    <w:p w14:paraId="49042D4F" w14:textId="77777777" w:rsidR="00821374" w:rsidRPr="00684031" w:rsidRDefault="00821374" w:rsidP="00C00363">
      <w:pPr>
        <w:pStyle w:val="Brdtextmedindrag"/>
        <w:ind w:left="284" w:right="-1"/>
        <w:rPr>
          <w:rFonts w:ascii="Myriad Pro Light" w:hAnsi="Myriad Pro Light" w:cs="Arial"/>
          <w:b w:val="0"/>
          <w:sz w:val="20"/>
        </w:rPr>
      </w:pPr>
    </w:p>
    <w:p w14:paraId="404B15D4" w14:textId="77777777" w:rsidR="00821374" w:rsidRPr="00684031" w:rsidRDefault="00821374" w:rsidP="00C00363">
      <w:pPr>
        <w:pStyle w:val="Brdtextmedindrag"/>
        <w:ind w:left="284" w:right="-1"/>
        <w:rPr>
          <w:rFonts w:ascii="Myriad Pro Light" w:hAnsi="Myriad Pro Light" w:cs="Arial"/>
          <w:b w:val="0"/>
          <w:sz w:val="20"/>
        </w:rPr>
      </w:pPr>
    </w:p>
    <w:p w14:paraId="57FA771E" w14:textId="59DDED91" w:rsidR="00393BF2" w:rsidRDefault="00393BF2">
      <w:pPr>
        <w:rPr>
          <w:rFonts w:ascii="Myriad Pro Light" w:hAnsi="Myriad Pro Light" w:cs="Arial"/>
          <w:sz w:val="20"/>
        </w:rPr>
      </w:pPr>
    </w:p>
    <w:p w14:paraId="1B912F99" w14:textId="5519C07E" w:rsidR="00821374" w:rsidRPr="00684031" w:rsidRDefault="00821374" w:rsidP="00C00363">
      <w:pPr>
        <w:pStyle w:val="Brdtextmedindrag"/>
        <w:ind w:left="284" w:right="-1"/>
        <w:rPr>
          <w:rFonts w:ascii="Myriad Pro Light" w:hAnsi="Myriad Pro Light" w:cs="Arial"/>
          <w:b w:val="0"/>
          <w:sz w:val="20"/>
        </w:rPr>
      </w:pPr>
      <w:r w:rsidRPr="00684031">
        <w:rPr>
          <w:rFonts w:ascii="Myriad Pro Light" w:hAnsi="Myriad Pro Light" w:cs="Arial"/>
          <w:b w:val="0"/>
          <w:sz w:val="20"/>
        </w:rPr>
        <w:t>Såsom arrendator/</w:t>
      </w:r>
      <w:r w:rsidR="00FB72FD" w:rsidRPr="00684031">
        <w:rPr>
          <w:rFonts w:ascii="Myriad Pro Light" w:hAnsi="Myriad Pro Light" w:cs="Arial"/>
          <w:b w:val="0"/>
          <w:sz w:val="20"/>
        </w:rPr>
        <w:t xml:space="preserve">rättighetshavare </w:t>
      </w:r>
      <w:r w:rsidRPr="00684031">
        <w:rPr>
          <w:rFonts w:ascii="Myriad Pro Light" w:hAnsi="Myriad Pro Light" w:cs="Arial"/>
          <w:b w:val="0"/>
          <w:sz w:val="20"/>
        </w:rPr>
        <w:t>av ovan nämnda egendom godkänner jag/vi förestående avtal till alla delar i den omfattning min/vår rätt berörs.</w:t>
      </w:r>
    </w:p>
    <w:p w14:paraId="2BDBC24C"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bl>
      <w:tblPr>
        <w:tblStyle w:val="Tabellrutnt1"/>
        <w:tblW w:w="0" w:type="auto"/>
        <w:tblInd w:w="57" w:type="dxa"/>
        <w:tblLayout w:type="fixed"/>
        <w:tblLook w:val="04A0" w:firstRow="1" w:lastRow="0" w:firstColumn="1" w:lastColumn="0" w:noHBand="0" w:noVBand="1"/>
      </w:tblPr>
      <w:tblGrid>
        <w:gridCol w:w="4536"/>
        <w:gridCol w:w="737"/>
        <w:gridCol w:w="4536"/>
      </w:tblGrid>
      <w:tr w:rsidR="002051DF" w:rsidRPr="00684031" w14:paraId="3D1A12DB" w14:textId="77777777" w:rsidTr="006E1E76">
        <w:tc>
          <w:tcPr>
            <w:tcW w:w="4536" w:type="dxa"/>
            <w:tcBorders>
              <w:top w:val="nil"/>
              <w:left w:val="nil"/>
              <w:bottom w:val="nil"/>
              <w:right w:val="nil"/>
            </w:tcBorders>
          </w:tcPr>
          <w:p w14:paraId="73B796E0"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bookmarkStart w:id="31" w:name="_Hlk40087595"/>
          </w:p>
        </w:tc>
        <w:tc>
          <w:tcPr>
            <w:tcW w:w="737" w:type="dxa"/>
            <w:tcBorders>
              <w:top w:val="nil"/>
              <w:left w:val="nil"/>
              <w:bottom w:val="nil"/>
              <w:right w:val="nil"/>
            </w:tcBorders>
          </w:tcPr>
          <w:p w14:paraId="6523FE6B"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c>
        <w:tc>
          <w:tcPr>
            <w:tcW w:w="4536" w:type="dxa"/>
            <w:tcBorders>
              <w:top w:val="nil"/>
              <w:left w:val="nil"/>
              <w:bottom w:val="nil"/>
              <w:right w:val="nil"/>
            </w:tcBorders>
          </w:tcPr>
          <w:p w14:paraId="30E43034"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c>
      </w:tr>
      <w:tr w:rsidR="002051DF" w:rsidRPr="00684031" w14:paraId="58217024" w14:textId="77777777" w:rsidTr="006E1E76">
        <w:tc>
          <w:tcPr>
            <w:tcW w:w="4536" w:type="dxa"/>
            <w:tcBorders>
              <w:top w:val="nil"/>
              <w:left w:val="nil"/>
              <w:bottom w:val="single" w:sz="4" w:space="0" w:color="auto"/>
              <w:right w:val="nil"/>
            </w:tcBorders>
          </w:tcPr>
          <w:p w14:paraId="2C523ED7"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c>
        <w:tc>
          <w:tcPr>
            <w:tcW w:w="737" w:type="dxa"/>
            <w:tcBorders>
              <w:top w:val="nil"/>
              <w:left w:val="nil"/>
              <w:bottom w:val="nil"/>
              <w:right w:val="nil"/>
            </w:tcBorders>
          </w:tcPr>
          <w:p w14:paraId="6A418B6E"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c>
        <w:tc>
          <w:tcPr>
            <w:tcW w:w="4536" w:type="dxa"/>
            <w:tcBorders>
              <w:top w:val="nil"/>
              <w:left w:val="nil"/>
              <w:bottom w:val="single" w:sz="4" w:space="0" w:color="auto"/>
              <w:right w:val="nil"/>
            </w:tcBorders>
          </w:tcPr>
          <w:p w14:paraId="6F8EE62E"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tc>
      </w:tr>
    </w:tbl>
    <w:p w14:paraId="15D7F19E"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p w14:paraId="185CFA64" w14:textId="77777777" w:rsidR="002051DF" w:rsidRPr="00684031" w:rsidRDefault="002051DF" w:rsidP="002051DF">
      <w:pPr>
        <w:tabs>
          <w:tab w:val="left" w:pos="-284"/>
          <w:tab w:val="left" w:pos="142"/>
          <w:tab w:val="left" w:pos="284"/>
        </w:tabs>
        <w:suppressAutoHyphens/>
        <w:rPr>
          <w:rFonts w:ascii="Myriad Pro Light" w:hAnsi="Myriad Pro Light" w:cs="Arial"/>
          <w:b/>
          <w:bCs/>
          <w:sz w:val="20"/>
          <w:lang w:eastAsia="sv-SE"/>
        </w:rPr>
      </w:pPr>
      <w:r w:rsidRPr="00684031">
        <w:rPr>
          <w:rFonts w:ascii="Myriad Pro Light" w:hAnsi="Myriad Pro Light" w:cs="Arial"/>
          <w:sz w:val="20"/>
          <w:lang w:eastAsia="sv-SE"/>
        </w:rPr>
        <w:t xml:space="preserve">Arrendatorns/rättighetshavarens </w:t>
      </w:r>
      <w:r w:rsidRPr="00684031">
        <w:rPr>
          <w:rFonts w:ascii="Myriad Pro Light" w:hAnsi="Myriad Pro Light" w:cs="Arial"/>
          <w:b/>
          <w:bCs/>
          <w:sz w:val="20"/>
          <w:lang w:eastAsia="sv-SE"/>
        </w:rPr>
        <w:t>namnteckning</w:t>
      </w:r>
      <w:r w:rsidRPr="00684031">
        <w:rPr>
          <w:rFonts w:ascii="Myriad Pro Light" w:hAnsi="Myriad Pro Light" w:cs="Arial"/>
          <w:b/>
          <w:bCs/>
          <w:sz w:val="20"/>
          <w:lang w:eastAsia="sv-SE"/>
        </w:rPr>
        <w:tab/>
      </w:r>
      <w:r w:rsidRPr="00684031">
        <w:rPr>
          <w:rFonts w:ascii="Myriad Pro Light" w:hAnsi="Myriad Pro Light" w:cs="Arial"/>
          <w:sz w:val="20"/>
          <w:lang w:eastAsia="sv-SE"/>
        </w:rPr>
        <w:t xml:space="preserve">Arrendatorns/rättighetshavarens </w:t>
      </w:r>
      <w:r w:rsidRPr="00684031">
        <w:rPr>
          <w:rFonts w:ascii="Myriad Pro Light" w:hAnsi="Myriad Pro Light" w:cs="Arial"/>
          <w:b/>
          <w:bCs/>
          <w:sz w:val="20"/>
          <w:lang w:eastAsia="sv-SE"/>
        </w:rPr>
        <w:t>namnförtydligande</w:t>
      </w:r>
    </w:p>
    <w:p w14:paraId="41FE8673"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p>
    <w:bookmarkEnd w:id="31"/>
    <w:p w14:paraId="5C78C57D" w14:textId="77777777" w:rsidR="002051DF" w:rsidRPr="00684031" w:rsidRDefault="00F17FAA" w:rsidP="002051DF">
      <w:pPr>
        <w:tabs>
          <w:tab w:val="left" w:pos="-284"/>
          <w:tab w:val="left" w:pos="142"/>
          <w:tab w:val="left" w:pos="284"/>
        </w:tabs>
        <w:suppressAutoHyphens/>
        <w:rPr>
          <w:rFonts w:ascii="Myriad Pro Light" w:hAnsi="Myriad Pro Light" w:cs="Arial"/>
          <w:sz w:val="20"/>
          <w:lang w:eastAsia="sv-SE"/>
        </w:rPr>
      </w:pPr>
      <w:r w:rsidRPr="00684031">
        <w:rPr>
          <w:rFonts w:ascii="Myriad Pro Light" w:hAnsi="Myriad Pro Light" w:cs="Arial"/>
          <w:noProof/>
        </w:rPr>
        <mc:AlternateContent>
          <mc:Choice Requires="wps">
            <w:drawing>
              <wp:anchor distT="4294967295" distB="4294967295" distL="114300" distR="114300" simplePos="0" relativeHeight="251660800" behindDoc="0" locked="0" layoutInCell="1" allowOverlap="1" wp14:anchorId="5225AE6A" wp14:editId="0AA0F739">
                <wp:simplePos x="0" y="0"/>
                <wp:positionH relativeFrom="page">
                  <wp:posOffset>425450</wp:posOffset>
                </wp:positionH>
                <wp:positionV relativeFrom="paragraph">
                  <wp:posOffset>165099</wp:posOffset>
                </wp:positionV>
                <wp:extent cx="6255385"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538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AF1F9F" id="Line 11"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33.5pt,13pt" to="526.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" strokeweight="1pt">
                <w10:wrap anchorx="page"/>
              </v:line>
            </w:pict>
          </mc:Fallback>
        </mc:AlternateContent>
      </w:r>
    </w:p>
    <w:p w14:paraId="203D32D7" w14:textId="77777777" w:rsidR="002051DF" w:rsidRPr="00684031" w:rsidRDefault="002051DF" w:rsidP="002051DF">
      <w:pPr>
        <w:tabs>
          <w:tab w:val="left" w:pos="-284"/>
        </w:tabs>
        <w:suppressAutoHyphens/>
        <w:jc w:val="both"/>
        <w:rPr>
          <w:rFonts w:ascii="Myriad Pro Light" w:hAnsi="Myriad Pro Light" w:cs="Arial"/>
          <w:sz w:val="16"/>
          <w:lang w:eastAsia="sv-SE"/>
        </w:rPr>
      </w:pPr>
    </w:p>
    <w:p w14:paraId="66D42131" w14:textId="77777777" w:rsidR="002051DF" w:rsidRPr="00684031" w:rsidRDefault="002051DF" w:rsidP="002051DF">
      <w:pPr>
        <w:tabs>
          <w:tab w:val="left" w:pos="-284"/>
          <w:tab w:val="left" w:pos="142"/>
          <w:tab w:val="left" w:pos="284"/>
        </w:tabs>
        <w:suppressAutoHyphens/>
        <w:rPr>
          <w:rFonts w:ascii="Myriad Pro Light" w:hAnsi="Myriad Pro Light" w:cs="Arial"/>
          <w:sz w:val="20"/>
          <w:lang w:eastAsia="sv-SE"/>
        </w:rPr>
      </w:pPr>
      <w:r w:rsidRPr="00684031">
        <w:rPr>
          <w:rFonts w:ascii="Myriad Pro Light" w:hAnsi="Myriad Pro Light" w:cs="Arial"/>
          <w:sz w:val="20"/>
          <w:lang w:eastAsia="sv-SE"/>
        </w:rPr>
        <w:t>Av detta avtal har två likalydande exemplar upprättats och utväxlats mellan parterna</w:t>
      </w:r>
      <w:r w:rsidR="0003015B" w:rsidRPr="00684031">
        <w:rPr>
          <w:rFonts w:ascii="Myriad Pro Light" w:hAnsi="Myriad Pro Light" w:cs="Arial"/>
          <w:sz w:val="20"/>
          <w:lang w:eastAsia="sv-SE"/>
        </w:rPr>
        <w:t>.</w:t>
      </w:r>
    </w:p>
    <w:tbl>
      <w:tblPr>
        <w:tblW w:w="9817" w:type="dxa"/>
        <w:tblInd w:w="-1" w:type="dxa"/>
        <w:tblLayout w:type="fixed"/>
        <w:tblCellMar>
          <w:left w:w="70" w:type="dxa"/>
          <w:right w:w="70" w:type="dxa"/>
        </w:tblCellMar>
        <w:tblLook w:val="0000" w:firstRow="0" w:lastRow="0" w:firstColumn="0" w:lastColumn="0" w:noHBand="0" w:noVBand="0"/>
      </w:tblPr>
      <w:tblGrid>
        <w:gridCol w:w="2938"/>
        <w:gridCol w:w="1863"/>
        <w:gridCol w:w="287"/>
        <w:gridCol w:w="2866"/>
        <w:gridCol w:w="1863"/>
      </w:tblGrid>
      <w:tr w:rsidR="002051DF" w:rsidRPr="00684031" w14:paraId="25C0BE51" w14:textId="77777777" w:rsidTr="00FD2C8C">
        <w:trPr>
          <w:trHeight w:val="271"/>
        </w:trPr>
        <w:tc>
          <w:tcPr>
            <w:tcW w:w="2938" w:type="dxa"/>
          </w:tcPr>
          <w:p w14:paraId="730A52C1" w14:textId="77777777" w:rsidR="002051DF" w:rsidRPr="00684031" w:rsidRDefault="002051DF" w:rsidP="002051DF">
            <w:pPr>
              <w:tabs>
                <w:tab w:val="left" w:pos="-284"/>
              </w:tabs>
              <w:suppressAutoHyphens/>
              <w:rPr>
                <w:rFonts w:ascii="Myriad Pro Light" w:hAnsi="Myriad Pro Light" w:cs="Arial"/>
                <w:sz w:val="20"/>
                <w:lang w:eastAsia="sv-SE"/>
              </w:rPr>
            </w:pPr>
          </w:p>
        </w:tc>
        <w:tc>
          <w:tcPr>
            <w:tcW w:w="1863" w:type="dxa"/>
          </w:tcPr>
          <w:p w14:paraId="6E159CEA" w14:textId="77777777" w:rsidR="002051DF" w:rsidRPr="00684031" w:rsidRDefault="002051DF" w:rsidP="002051DF">
            <w:pPr>
              <w:tabs>
                <w:tab w:val="left" w:pos="-284"/>
              </w:tabs>
              <w:suppressAutoHyphens/>
              <w:rPr>
                <w:rFonts w:ascii="Myriad Pro Light" w:hAnsi="Myriad Pro Light" w:cs="Arial"/>
                <w:sz w:val="20"/>
                <w:lang w:eastAsia="sv-SE"/>
              </w:rPr>
            </w:pPr>
          </w:p>
        </w:tc>
        <w:tc>
          <w:tcPr>
            <w:tcW w:w="287" w:type="dxa"/>
          </w:tcPr>
          <w:p w14:paraId="4E319EF0" w14:textId="77777777" w:rsidR="002051DF" w:rsidRPr="00684031" w:rsidRDefault="002051DF" w:rsidP="002051DF">
            <w:pPr>
              <w:tabs>
                <w:tab w:val="left" w:pos="-284"/>
                <w:tab w:val="left" w:pos="2977"/>
              </w:tabs>
              <w:suppressAutoHyphens/>
              <w:rPr>
                <w:rFonts w:ascii="Myriad Pro Light" w:hAnsi="Myriad Pro Light" w:cs="Arial"/>
                <w:sz w:val="20"/>
                <w:lang w:eastAsia="sv-SE"/>
              </w:rPr>
            </w:pPr>
          </w:p>
        </w:tc>
        <w:tc>
          <w:tcPr>
            <w:tcW w:w="4729" w:type="dxa"/>
            <w:gridSpan w:val="2"/>
          </w:tcPr>
          <w:p w14:paraId="60AB469C" w14:textId="77777777" w:rsidR="002051DF" w:rsidRPr="00684031" w:rsidRDefault="002051DF" w:rsidP="002051DF">
            <w:pPr>
              <w:tabs>
                <w:tab w:val="left" w:pos="-284"/>
                <w:tab w:val="left" w:pos="2977"/>
              </w:tabs>
              <w:suppressAutoHyphens/>
              <w:rPr>
                <w:rFonts w:ascii="Myriad Pro Light" w:hAnsi="Myriad Pro Light" w:cs="Arial"/>
                <w:sz w:val="20"/>
                <w:lang w:eastAsia="sv-SE"/>
              </w:rPr>
            </w:pPr>
          </w:p>
        </w:tc>
      </w:tr>
      <w:tr w:rsidR="002051DF" w:rsidRPr="00684031" w14:paraId="3D3359FC" w14:textId="77777777" w:rsidTr="00FD2C8C">
        <w:tblPrEx>
          <w:tblCellMar>
            <w:left w:w="71" w:type="dxa"/>
            <w:right w:w="71" w:type="dxa"/>
          </w:tblCellMar>
        </w:tblPrEx>
        <w:trPr>
          <w:trHeight w:val="254"/>
        </w:trPr>
        <w:tc>
          <w:tcPr>
            <w:tcW w:w="2938" w:type="dxa"/>
          </w:tcPr>
          <w:p w14:paraId="6E51F5A0"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val="de-DE" w:eastAsia="sv-SE"/>
              </w:rPr>
            </w:pPr>
            <w:r w:rsidRPr="00684031">
              <w:rPr>
                <w:rFonts w:ascii="Myriad Pro Light" w:hAnsi="Myriad Pro Light" w:cs="Arial"/>
                <w:b/>
                <w:sz w:val="14"/>
                <w:lang w:val="de-DE" w:eastAsia="sv-SE"/>
              </w:rPr>
              <w:t xml:space="preserve">Ort </w:t>
            </w:r>
          </w:p>
        </w:tc>
        <w:tc>
          <w:tcPr>
            <w:tcW w:w="1863" w:type="dxa"/>
          </w:tcPr>
          <w:p w14:paraId="5948F0E9"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val="de-DE" w:eastAsia="sv-SE"/>
              </w:rPr>
            </w:pPr>
            <w:r w:rsidRPr="00684031">
              <w:rPr>
                <w:rFonts w:ascii="Myriad Pro Light" w:hAnsi="Myriad Pro Light" w:cs="Arial"/>
                <w:b/>
                <w:sz w:val="14"/>
                <w:lang w:val="de-DE" w:eastAsia="sv-SE"/>
              </w:rPr>
              <w:t xml:space="preserve">Datum </w:t>
            </w:r>
          </w:p>
        </w:tc>
        <w:tc>
          <w:tcPr>
            <w:tcW w:w="287" w:type="dxa"/>
          </w:tcPr>
          <w:p w14:paraId="5E4F092A"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val="de-DE" w:eastAsia="sv-SE"/>
              </w:rPr>
            </w:pPr>
          </w:p>
        </w:tc>
        <w:tc>
          <w:tcPr>
            <w:tcW w:w="2866" w:type="dxa"/>
          </w:tcPr>
          <w:p w14:paraId="191F6707"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val="de-DE" w:eastAsia="sv-SE"/>
              </w:rPr>
            </w:pPr>
            <w:r w:rsidRPr="00684031">
              <w:rPr>
                <w:rFonts w:ascii="Myriad Pro Light" w:hAnsi="Myriad Pro Light" w:cs="Arial"/>
                <w:b/>
                <w:sz w:val="14"/>
                <w:lang w:val="de-DE" w:eastAsia="sv-SE"/>
              </w:rPr>
              <w:t xml:space="preserve">Ort </w:t>
            </w:r>
            <w:r w:rsidRPr="00684031">
              <w:rPr>
                <w:rFonts w:ascii="Myriad Pro Light" w:hAnsi="Myriad Pro Light" w:cs="Arial"/>
                <w:b/>
                <w:bCs/>
                <w:sz w:val="16"/>
                <w:szCs w:val="16"/>
                <w:lang w:val="nb-NO" w:eastAsia="sv-SE"/>
              </w:rPr>
              <w:t>Luleå</w:t>
            </w:r>
          </w:p>
        </w:tc>
        <w:tc>
          <w:tcPr>
            <w:tcW w:w="1862" w:type="dxa"/>
          </w:tcPr>
          <w:p w14:paraId="64C0380E"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eastAsia="sv-SE"/>
              </w:rPr>
            </w:pPr>
            <w:r w:rsidRPr="00684031">
              <w:rPr>
                <w:rFonts w:ascii="Myriad Pro Light" w:hAnsi="Myriad Pro Light" w:cs="Arial"/>
                <w:b/>
                <w:sz w:val="14"/>
                <w:lang w:eastAsia="sv-SE"/>
              </w:rPr>
              <w:t xml:space="preserve">Datum </w:t>
            </w:r>
          </w:p>
        </w:tc>
      </w:tr>
      <w:tr w:rsidR="002051DF" w:rsidRPr="00684031" w14:paraId="45BA68EB" w14:textId="77777777" w:rsidTr="00FD2C8C">
        <w:tblPrEx>
          <w:tblCellMar>
            <w:left w:w="71" w:type="dxa"/>
            <w:right w:w="71" w:type="dxa"/>
          </w:tblCellMar>
        </w:tblPrEx>
        <w:trPr>
          <w:trHeight w:val="319"/>
        </w:trPr>
        <w:tc>
          <w:tcPr>
            <w:tcW w:w="2938" w:type="dxa"/>
          </w:tcPr>
          <w:p w14:paraId="760FFDC6"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20"/>
                <w:lang w:eastAsia="sv-SE"/>
              </w:rPr>
            </w:pPr>
            <w:r w:rsidRPr="00684031">
              <w:rPr>
                <w:rFonts w:ascii="Myriad Pro Light" w:hAnsi="Myriad Pro Light" w:cs="Arial"/>
                <w:b/>
                <w:sz w:val="20"/>
                <w:lang w:eastAsia="sv-SE"/>
              </w:rPr>
              <w:t>Fastighetsägare</w:t>
            </w:r>
          </w:p>
        </w:tc>
        <w:tc>
          <w:tcPr>
            <w:tcW w:w="1863" w:type="dxa"/>
          </w:tcPr>
          <w:p w14:paraId="5E877DFA"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eastAsia="sv-SE"/>
              </w:rPr>
            </w:pPr>
          </w:p>
        </w:tc>
        <w:tc>
          <w:tcPr>
            <w:tcW w:w="287" w:type="dxa"/>
          </w:tcPr>
          <w:p w14:paraId="0EF8D323"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eastAsia="sv-SE"/>
              </w:rPr>
            </w:pPr>
          </w:p>
        </w:tc>
        <w:tc>
          <w:tcPr>
            <w:tcW w:w="2866" w:type="dxa"/>
          </w:tcPr>
          <w:p w14:paraId="7AC8AE18"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20"/>
                <w:lang w:eastAsia="sv-SE"/>
              </w:rPr>
            </w:pPr>
            <w:r w:rsidRPr="00684031">
              <w:rPr>
                <w:rFonts w:ascii="Myriad Pro Light" w:hAnsi="Myriad Pro Light" w:cs="Arial"/>
                <w:b/>
                <w:sz w:val="20"/>
                <w:lang w:eastAsia="sv-SE"/>
              </w:rPr>
              <w:t>Ledningsägare</w:t>
            </w:r>
          </w:p>
        </w:tc>
        <w:tc>
          <w:tcPr>
            <w:tcW w:w="1862" w:type="dxa"/>
          </w:tcPr>
          <w:p w14:paraId="7FCBBA63" w14:textId="77777777" w:rsidR="002051DF" w:rsidRPr="00684031" w:rsidRDefault="002051DF" w:rsidP="002051DF">
            <w:pPr>
              <w:keepNext/>
              <w:tabs>
                <w:tab w:val="left" w:pos="-284"/>
              </w:tabs>
              <w:suppressAutoHyphens/>
              <w:spacing w:before="20" w:after="20"/>
              <w:outlineLvl w:val="3"/>
              <w:rPr>
                <w:rFonts w:ascii="Myriad Pro Light" w:hAnsi="Myriad Pro Light" w:cs="Arial"/>
                <w:b/>
                <w:sz w:val="14"/>
                <w:lang w:eastAsia="sv-SE"/>
              </w:rPr>
            </w:pPr>
          </w:p>
        </w:tc>
      </w:tr>
    </w:tbl>
    <w:p w14:paraId="1B57CA14" w14:textId="77777777" w:rsidR="002051DF" w:rsidRPr="00684031" w:rsidRDefault="002051DF" w:rsidP="00C00363">
      <w:pPr>
        <w:pStyle w:val="Brdtextmedindrag"/>
        <w:ind w:left="284" w:right="-1"/>
        <w:rPr>
          <w:rFonts w:ascii="Myriad Pro Light" w:hAnsi="Myriad Pro Light" w:cs="Arial"/>
          <w:b w:val="0"/>
          <w:sz w:val="20"/>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1"/>
        <w:gridCol w:w="281"/>
        <w:gridCol w:w="4781"/>
      </w:tblGrid>
      <w:tr w:rsidR="0003015B" w:rsidRPr="00684031" w14:paraId="6936E8F8" w14:textId="77777777" w:rsidTr="00FD2C8C">
        <w:trPr>
          <w:trHeight w:val="454"/>
        </w:trPr>
        <w:tc>
          <w:tcPr>
            <w:tcW w:w="4781" w:type="dxa"/>
            <w:tcBorders>
              <w:bottom w:val="single" w:sz="4" w:space="0" w:color="auto"/>
            </w:tcBorders>
          </w:tcPr>
          <w:p w14:paraId="11F0186A" w14:textId="77777777" w:rsidR="0003015B" w:rsidRPr="00684031" w:rsidRDefault="0003015B" w:rsidP="0003015B">
            <w:pPr>
              <w:pStyle w:val="Brdtextmedindrag"/>
              <w:ind w:left="0" w:right="-1"/>
              <w:rPr>
                <w:rFonts w:ascii="Myriad Pro Light" w:hAnsi="Myriad Pro Light" w:cs="Arial"/>
                <w:sz w:val="16"/>
                <w:szCs w:val="16"/>
                <w:lang w:val="fi-FI" w:eastAsia="sv-SE"/>
              </w:rPr>
            </w:pPr>
          </w:p>
          <w:p w14:paraId="42E5685C" w14:textId="77777777" w:rsidR="0003015B" w:rsidRPr="00684031" w:rsidRDefault="0003015B" w:rsidP="0003015B">
            <w:pPr>
              <w:rPr>
                <w:rFonts w:ascii="Myriad Pro Light" w:hAnsi="Myriad Pro Light"/>
                <w:lang w:val="fi-FI" w:eastAsia="sv-SE"/>
              </w:rPr>
            </w:pPr>
          </w:p>
        </w:tc>
        <w:tc>
          <w:tcPr>
            <w:tcW w:w="281" w:type="dxa"/>
            <w:tcBorders>
              <w:left w:val="nil"/>
            </w:tcBorders>
          </w:tcPr>
          <w:p w14:paraId="75E160B1" w14:textId="77777777" w:rsidR="0003015B" w:rsidRPr="00684031" w:rsidRDefault="0003015B" w:rsidP="0003015B">
            <w:pPr>
              <w:pStyle w:val="Brdtextmedindrag"/>
              <w:ind w:left="0" w:right="-1"/>
              <w:rPr>
                <w:rFonts w:ascii="Myriad Pro Light" w:hAnsi="Myriad Pro Light" w:cs="Arial"/>
                <w:b w:val="0"/>
                <w:sz w:val="20"/>
              </w:rPr>
            </w:pPr>
          </w:p>
        </w:tc>
        <w:tc>
          <w:tcPr>
            <w:tcW w:w="4781" w:type="dxa"/>
          </w:tcPr>
          <w:p w14:paraId="62476D3F" w14:textId="77777777" w:rsidR="0003015B" w:rsidRPr="00684031" w:rsidRDefault="0003015B" w:rsidP="0003015B">
            <w:pPr>
              <w:tabs>
                <w:tab w:val="left" w:pos="-284"/>
              </w:tabs>
              <w:suppressAutoHyphens/>
              <w:spacing w:before="60"/>
              <w:rPr>
                <w:rFonts w:ascii="Myriad Pro Light" w:hAnsi="Myriad Pro Light" w:cs="Arial"/>
                <w:sz w:val="20"/>
                <w:lang w:eastAsia="sv-SE"/>
              </w:rPr>
            </w:pPr>
            <w:r w:rsidRPr="00684031">
              <w:rPr>
                <w:rFonts w:ascii="Myriad Pro Light" w:hAnsi="Myriad Pro Light" w:cs="Arial"/>
                <w:sz w:val="20"/>
                <w:lang w:eastAsia="sv-SE"/>
              </w:rPr>
              <w:t>Luleå Energi Elnät AB</w:t>
            </w:r>
          </w:p>
        </w:tc>
      </w:tr>
      <w:tr w:rsidR="0003015B" w:rsidRPr="00684031" w14:paraId="3001D340" w14:textId="77777777" w:rsidTr="0003015B">
        <w:trPr>
          <w:trHeight w:val="754"/>
        </w:trPr>
        <w:tc>
          <w:tcPr>
            <w:tcW w:w="4781" w:type="dxa"/>
            <w:tcBorders>
              <w:top w:val="single" w:sz="4" w:space="0" w:color="auto"/>
              <w:bottom w:val="single" w:sz="4" w:space="0" w:color="auto"/>
            </w:tcBorders>
          </w:tcPr>
          <w:p w14:paraId="7A945F30" w14:textId="42A4A482" w:rsidR="0003015B" w:rsidRPr="00EE3A11" w:rsidRDefault="00470FC7" w:rsidP="0003015B">
            <w:pPr>
              <w:pStyle w:val="Brdtextmedindrag"/>
              <w:ind w:left="0" w:right="-1"/>
              <w:rPr>
                <w:rFonts w:ascii="Arial" w:hAnsi="Arial" w:cs="Arial"/>
                <w:b w:val="0"/>
                <w:bCs/>
                <w:sz w:val="18"/>
                <w:szCs w:val="18"/>
              </w:rPr>
            </w:pPr>
            <w:r w:rsidRPr="00EE3A11">
              <w:rPr>
                <w:rFonts w:ascii="Arial" w:hAnsi="Arial" w:cs="Arial"/>
                <w:b w:val="0"/>
                <w:bCs/>
                <w:sz w:val="18"/>
                <w:szCs w:val="18"/>
                <w:lang w:val="fi-FI" w:eastAsia="sv-SE"/>
              </w:rPr>
              <w:fldChar w:fldCharType="begin">
                <w:ffData>
                  <w:name w:val="Fastighetsägare1"/>
                  <w:enabled/>
                  <w:calcOnExit w:val="0"/>
                  <w:textInput>
                    <w:default w:val="Namnförtydligande"/>
                  </w:textInput>
                </w:ffData>
              </w:fldChar>
            </w:r>
            <w:bookmarkStart w:id="32" w:name="Fastighetsägare1"/>
            <w:r w:rsidRPr="00EE3A11">
              <w:rPr>
                <w:rFonts w:ascii="Arial" w:hAnsi="Arial" w:cs="Arial"/>
                <w:b w:val="0"/>
                <w:bCs/>
                <w:sz w:val="18"/>
                <w:szCs w:val="18"/>
                <w:lang w:val="fi-FI" w:eastAsia="sv-SE"/>
              </w:rPr>
              <w:instrText xml:space="preserve"> FORMTEXT </w:instrText>
            </w:r>
            <w:r w:rsidRPr="00EE3A11">
              <w:rPr>
                <w:rFonts w:ascii="Arial" w:hAnsi="Arial" w:cs="Arial"/>
                <w:b w:val="0"/>
                <w:bCs/>
                <w:sz w:val="18"/>
                <w:szCs w:val="18"/>
                <w:lang w:val="fi-FI" w:eastAsia="sv-SE"/>
              </w:rPr>
            </w:r>
            <w:r w:rsidRPr="00EE3A11">
              <w:rPr>
                <w:rFonts w:ascii="Arial" w:hAnsi="Arial" w:cs="Arial"/>
                <w:b w:val="0"/>
                <w:bCs/>
                <w:sz w:val="18"/>
                <w:szCs w:val="18"/>
                <w:lang w:val="fi-FI" w:eastAsia="sv-SE"/>
              </w:rPr>
              <w:fldChar w:fldCharType="separate"/>
            </w:r>
            <w:r w:rsidRPr="00EE3A11">
              <w:rPr>
                <w:rFonts w:ascii="Arial" w:hAnsi="Arial" w:cs="Arial"/>
                <w:b w:val="0"/>
                <w:bCs/>
                <w:noProof/>
                <w:sz w:val="18"/>
                <w:szCs w:val="18"/>
                <w:lang w:val="fi-FI" w:eastAsia="sv-SE"/>
              </w:rPr>
              <w:t>Namnförtydligande</w:t>
            </w:r>
            <w:r w:rsidRPr="00EE3A11">
              <w:rPr>
                <w:rFonts w:ascii="Arial" w:hAnsi="Arial" w:cs="Arial"/>
                <w:b w:val="0"/>
                <w:bCs/>
                <w:sz w:val="18"/>
                <w:szCs w:val="18"/>
                <w:lang w:val="fi-FI" w:eastAsia="sv-SE"/>
              </w:rPr>
              <w:fldChar w:fldCharType="end"/>
            </w:r>
            <w:bookmarkEnd w:id="32"/>
          </w:p>
        </w:tc>
        <w:tc>
          <w:tcPr>
            <w:tcW w:w="281" w:type="dxa"/>
          </w:tcPr>
          <w:p w14:paraId="2914A043" w14:textId="77777777" w:rsidR="0003015B" w:rsidRPr="00684031" w:rsidRDefault="0003015B" w:rsidP="0003015B">
            <w:pPr>
              <w:pStyle w:val="Brdtextmedindrag"/>
              <w:ind w:left="0" w:right="-1"/>
              <w:rPr>
                <w:rFonts w:ascii="Myriad Pro Light" w:hAnsi="Myriad Pro Light" w:cs="Arial"/>
                <w:b w:val="0"/>
                <w:sz w:val="20"/>
              </w:rPr>
            </w:pPr>
          </w:p>
        </w:tc>
        <w:tc>
          <w:tcPr>
            <w:tcW w:w="4781" w:type="dxa"/>
            <w:tcBorders>
              <w:bottom w:val="single" w:sz="4" w:space="0" w:color="auto"/>
            </w:tcBorders>
          </w:tcPr>
          <w:p w14:paraId="1754EC81" w14:textId="77777777" w:rsidR="0003015B" w:rsidRPr="00684031" w:rsidRDefault="0003015B" w:rsidP="0003015B">
            <w:pPr>
              <w:tabs>
                <w:tab w:val="left" w:pos="-284"/>
              </w:tabs>
              <w:suppressAutoHyphens/>
              <w:spacing w:before="60"/>
              <w:rPr>
                <w:rFonts w:ascii="Myriad Pro Light" w:hAnsi="Myriad Pro Light" w:cs="Arial"/>
                <w:sz w:val="20"/>
                <w:lang w:eastAsia="sv-SE"/>
              </w:rPr>
            </w:pPr>
          </w:p>
        </w:tc>
      </w:tr>
      <w:tr w:rsidR="0003015B" w:rsidRPr="00684031" w14:paraId="0D2C0529" w14:textId="77777777" w:rsidTr="0003015B">
        <w:trPr>
          <w:trHeight w:val="754"/>
        </w:trPr>
        <w:tc>
          <w:tcPr>
            <w:tcW w:w="4781" w:type="dxa"/>
            <w:tcBorders>
              <w:top w:val="single" w:sz="4" w:space="0" w:color="auto"/>
              <w:bottom w:val="single" w:sz="4" w:space="0" w:color="auto"/>
            </w:tcBorders>
          </w:tcPr>
          <w:p w14:paraId="5112158A" w14:textId="6873C9C2" w:rsidR="0003015B" w:rsidRPr="00EE3A11" w:rsidRDefault="00470FC7" w:rsidP="0003015B">
            <w:pPr>
              <w:pStyle w:val="Brdtextmedindrag"/>
              <w:ind w:left="0" w:right="-1"/>
              <w:rPr>
                <w:rFonts w:ascii="Arial" w:hAnsi="Arial" w:cs="Arial"/>
                <w:b w:val="0"/>
                <w:bCs/>
                <w:sz w:val="18"/>
                <w:szCs w:val="18"/>
              </w:rPr>
            </w:pPr>
            <w:r w:rsidRPr="00EE3A11">
              <w:rPr>
                <w:rFonts w:ascii="Arial" w:hAnsi="Arial" w:cs="Arial"/>
                <w:b w:val="0"/>
                <w:bCs/>
                <w:sz w:val="18"/>
                <w:szCs w:val="18"/>
                <w:lang w:val="fi-FI" w:eastAsia="sv-SE"/>
              </w:rPr>
              <w:fldChar w:fldCharType="begin">
                <w:ffData>
                  <w:name w:val="Fastighetsägare2"/>
                  <w:enabled/>
                  <w:calcOnExit w:val="0"/>
                  <w:textInput>
                    <w:default w:val="Namnförtydligande"/>
                  </w:textInput>
                </w:ffData>
              </w:fldChar>
            </w:r>
            <w:bookmarkStart w:id="33" w:name="Fastighetsägare2"/>
            <w:r w:rsidRPr="00EE3A11">
              <w:rPr>
                <w:rFonts w:ascii="Arial" w:hAnsi="Arial" w:cs="Arial"/>
                <w:b w:val="0"/>
                <w:bCs/>
                <w:sz w:val="18"/>
                <w:szCs w:val="18"/>
                <w:lang w:val="fi-FI" w:eastAsia="sv-SE"/>
              </w:rPr>
              <w:instrText xml:space="preserve"> FORMTEXT </w:instrText>
            </w:r>
            <w:r w:rsidRPr="00EE3A11">
              <w:rPr>
                <w:rFonts w:ascii="Arial" w:hAnsi="Arial" w:cs="Arial"/>
                <w:b w:val="0"/>
                <w:bCs/>
                <w:sz w:val="18"/>
                <w:szCs w:val="18"/>
                <w:lang w:val="fi-FI" w:eastAsia="sv-SE"/>
              </w:rPr>
            </w:r>
            <w:r w:rsidRPr="00EE3A11">
              <w:rPr>
                <w:rFonts w:ascii="Arial" w:hAnsi="Arial" w:cs="Arial"/>
                <w:b w:val="0"/>
                <w:bCs/>
                <w:sz w:val="18"/>
                <w:szCs w:val="18"/>
                <w:lang w:val="fi-FI" w:eastAsia="sv-SE"/>
              </w:rPr>
              <w:fldChar w:fldCharType="separate"/>
            </w:r>
            <w:r w:rsidRPr="00EE3A11">
              <w:rPr>
                <w:rFonts w:ascii="Arial" w:hAnsi="Arial" w:cs="Arial"/>
                <w:b w:val="0"/>
                <w:bCs/>
                <w:noProof/>
                <w:sz w:val="18"/>
                <w:szCs w:val="18"/>
                <w:lang w:val="fi-FI" w:eastAsia="sv-SE"/>
              </w:rPr>
              <w:t>Namnförtydligande</w:t>
            </w:r>
            <w:r w:rsidRPr="00EE3A11">
              <w:rPr>
                <w:rFonts w:ascii="Arial" w:hAnsi="Arial" w:cs="Arial"/>
                <w:b w:val="0"/>
                <w:bCs/>
                <w:sz w:val="18"/>
                <w:szCs w:val="18"/>
                <w:lang w:val="fi-FI" w:eastAsia="sv-SE"/>
              </w:rPr>
              <w:fldChar w:fldCharType="end"/>
            </w:r>
            <w:bookmarkEnd w:id="33"/>
          </w:p>
        </w:tc>
        <w:tc>
          <w:tcPr>
            <w:tcW w:w="281" w:type="dxa"/>
          </w:tcPr>
          <w:p w14:paraId="3DD1406D" w14:textId="77777777" w:rsidR="0003015B" w:rsidRPr="00684031" w:rsidRDefault="0003015B" w:rsidP="0003015B">
            <w:pPr>
              <w:pStyle w:val="Brdtextmedindrag"/>
              <w:ind w:left="0" w:right="-1"/>
              <w:rPr>
                <w:rFonts w:ascii="Myriad Pro Light" w:hAnsi="Myriad Pro Light" w:cs="Arial"/>
                <w:b w:val="0"/>
                <w:sz w:val="20"/>
              </w:rPr>
            </w:pPr>
          </w:p>
        </w:tc>
        <w:tc>
          <w:tcPr>
            <w:tcW w:w="4781" w:type="dxa"/>
            <w:tcBorders>
              <w:top w:val="single" w:sz="4" w:space="0" w:color="auto"/>
            </w:tcBorders>
          </w:tcPr>
          <w:p w14:paraId="1FA161A7" w14:textId="78B3621A" w:rsidR="0003015B" w:rsidRPr="00684031" w:rsidRDefault="00470FC7" w:rsidP="0003015B">
            <w:pPr>
              <w:pStyle w:val="Brdtextmedindrag"/>
              <w:ind w:left="0" w:right="-1"/>
              <w:rPr>
                <w:rFonts w:ascii="Myriad Pro Light" w:hAnsi="Myriad Pro Light" w:cs="Arial"/>
                <w:b w:val="0"/>
                <w:sz w:val="20"/>
              </w:rPr>
            </w:pPr>
            <w:r>
              <w:rPr>
                <w:rFonts w:ascii="Arial" w:hAnsi="Arial" w:cs="Arial"/>
                <w:b w:val="0"/>
                <w:szCs w:val="24"/>
                <w:lang w:eastAsia="sv-SE"/>
              </w:rPr>
              <w:fldChar w:fldCharType="begin">
                <w:ffData>
                  <w:name w:val="Ledningsunderskrift"/>
                  <w:enabled/>
                  <w:calcOnExit w:val="0"/>
                  <w:textInput/>
                </w:ffData>
              </w:fldChar>
            </w:r>
            <w:bookmarkStart w:id="34" w:name="Ledningsunderskrift"/>
            <w:r>
              <w:rPr>
                <w:rFonts w:ascii="Arial" w:hAnsi="Arial" w:cs="Arial"/>
                <w:b w:val="0"/>
                <w:szCs w:val="24"/>
                <w:lang w:eastAsia="sv-SE"/>
              </w:rPr>
              <w:instrText xml:space="preserve"> FORMTEXT </w:instrText>
            </w:r>
            <w:r>
              <w:rPr>
                <w:rFonts w:ascii="Arial" w:hAnsi="Arial" w:cs="Arial"/>
                <w:b w:val="0"/>
                <w:szCs w:val="24"/>
                <w:lang w:eastAsia="sv-SE"/>
              </w:rPr>
            </w:r>
            <w:r>
              <w:rPr>
                <w:rFonts w:ascii="Arial" w:hAnsi="Arial" w:cs="Arial"/>
                <w:b w:val="0"/>
                <w:szCs w:val="24"/>
                <w:lang w:eastAsia="sv-SE"/>
              </w:rPr>
              <w:fldChar w:fldCharType="separate"/>
            </w:r>
            <w:r>
              <w:rPr>
                <w:rFonts w:ascii="Arial" w:hAnsi="Arial" w:cs="Arial"/>
                <w:b w:val="0"/>
                <w:noProof/>
                <w:szCs w:val="24"/>
                <w:lang w:eastAsia="sv-SE"/>
              </w:rPr>
              <w:t> </w:t>
            </w:r>
            <w:r>
              <w:rPr>
                <w:rFonts w:ascii="Arial" w:hAnsi="Arial" w:cs="Arial"/>
                <w:b w:val="0"/>
                <w:noProof/>
                <w:szCs w:val="24"/>
                <w:lang w:eastAsia="sv-SE"/>
              </w:rPr>
              <w:t> </w:t>
            </w:r>
            <w:r>
              <w:rPr>
                <w:rFonts w:ascii="Arial" w:hAnsi="Arial" w:cs="Arial"/>
                <w:b w:val="0"/>
                <w:noProof/>
                <w:szCs w:val="24"/>
                <w:lang w:eastAsia="sv-SE"/>
              </w:rPr>
              <w:t> </w:t>
            </w:r>
            <w:r>
              <w:rPr>
                <w:rFonts w:ascii="Arial" w:hAnsi="Arial" w:cs="Arial"/>
                <w:b w:val="0"/>
                <w:noProof/>
                <w:szCs w:val="24"/>
                <w:lang w:eastAsia="sv-SE"/>
              </w:rPr>
              <w:t> </w:t>
            </w:r>
            <w:r>
              <w:rPr>
                <w:rFonts w:ascii="Arial" w:hAnsi="Arial" w:cs="Arial"/>
                <w:b w:val="0"/>
                <w:noProof/>
                <w:szCs w:val="24"/>
                <w:lang w:eastAsia="sv-SE"/>
              </w:rPr>
              <w:t> </w:t>
            </w:r>
            <w:r>
              <w:rPr>
                <w:rFonts w:ascii="Arial" w:hAnsi="Arial" w:cs="Arial"/>
                <w:b w:val="0"/>
                <w:szCs w:val="24"/>
                <w:lang w:eastAsia="sv-SE"/>
              </w:rPr>
              <w:fldChar w:fldCharType="end"/>
            </w:r>
            <w:bookmarkEnd w:id="34"/>
          </w:p>
        </w:tc>
      </w:tr>
      <w:tr w:rsidR="0003015B" w:rsidRPr="00684031" w14:paraId="584648E8" w14:textId="77777777" w:rsidTr="0003015B">
        <w:trPr>
          <w:trHeight w:val="754"/>
        </w:trPr>
        <w:tc>
          <w:tcPr>
            <w:tcW w:w="4781" w:type="dxa"/>
            <w:tcBorders>
              <w:top w:val="single" w:sz="4" w:space="0" w:color="auto"/>
              <w:bottom w:val="single" w:sz="4" w:space="0" w:color="auto"/>
            </w:tcBorders>
          </w:tcPr>
          <w:p w14:paraId="6CCE9FED" w14:textId="26C4580E" w:rsidR="0003015B" w:rsidRPr="00EE3A11" w:rsidRDefault="00470FC7" w:rsidP="0003015B">
            <w:pPr>
              <w:pStyle w:val="Brdtextmedindrag"/>
              <w:ind w:left="0" w:right="-1"/>
              <w:rPr>
                <w:rFonts w:ascii="Arial" w:hAnsi="Arial" w:cs="Arial"/>
                <w:b w:val="0"/>
                <w:bCs/>
                <w:sz w:val="18"/>
                <w:szCs w:val="18"/>
              </w:rPr>
            </w:pPr>
            <w:r w:rsidRPr="00EE3A11">
              <w:rPr>
                <w:rFonts w:ascii="Arial" w:hAnsi="Arial" w:cs="Arial"/>
                <w:b w:val="0"/>
                <w:bCs/>
                <w:sz w:val="18"/>
                <w:szCs w:val="18"/>
                <w:lang w:val="fi-FI" w:eastAsia="sv-SE"/>
              </w:rPr>
              <w:fldChar w:fldCharType="begin">
                <w:ffData>
                  <w:name w:val="Fastighetsägare3"/>
                  <w:enabled/>
                  <w:calcOnExit w:val="0"/>
                  <w:textInput>
                    <w:default w:val="Namnförtydligande"/>
                  </w:textInput>
                </w:ffData>
              </w:fldChar>
            </w:r>
            <w:bookmarkStart w:id="35" w:name="Fastighetsägare3"/>
            <w:r w:rsidRPr="00EE3A11">
              <w:rPr>
                <w:rFonts w:ascii="Arial" w:hAnsi="Arial" w:cs="Arial"/>
                <w:b w:val="0"/>
                <w:bCs/>
                <w:sz w:val="18"/>
                <w:szCs w:val="18"/>
                <w:lang w:val="fi-FI" w:eastAsia="sv-SE"/>
              </w:rPr>
              <w:instrText xml:space="preserve"> FORMTEXT </w:instrText>
            </w:r>
            <w:r w:rsidRPr="00EE3A11">
              <w:rPr>
                <w:rFonts w:ascii="Arial" w:hAnsi="Arial" w:cs="Arial"/>
                <w:b w:val="0"/>
                <w:bCs/>
                <w:sz w:val="18"/>
                <w:szCs w:val="18"/>
                <w:lang w:val="fi-FI" w:eastAsia="sv-SE"/>
              </w:rPr>
            </w:r>
            <w:r w:rsidRPr="00EE3A11">
              <w:rPr>
                <w:rFonts w:ascii="Arial" w:hAnsi="Arial" w:cs="Arial"/>
                <w:b w:val="0"/>
                <w:bCs/>
                <w:sz w:val="18"/>
                <w:szCs w:val="18"/>
                <w:lang w:val="fi-FI" w:eastAsia="sv-SE"/>
              </w:rPr>
              <w:fldChar w:fldCharType="separate"/>
            </w:r>
            <w:r w:rsidRPr="00EE3A11">
              <w:rPr>
                <w:rFonts w:ascii="Arial" w:hAnsi="Arial" w:cs="Arial"/>
                <w:b w:val="0"/>
                <w:bCs/>
                <w:noProof/>
                <w:sz w:val="18"/>
                <w:szCs w:val="18"/>
                <w:lang w:val="fi-FI" w:eastAsia="sv-SE"/>
              </w:rPr>
              <w:t>Namnförtydligande</w:t>
            </w:r>
            <w:r w:rsidRPr="00EE3A11">
              <w:rPr>
                <w:rFonts w:ascii="Arial" w:hAnsi="Arial" w:cs="Arial"/>
                <w:b w:val="0"/>
                <w:bCs/>
                <w:sz w:val="18"/>
                <w:szCs w:val="18"/>
                <w:lang w:val="fi-FI" w:eastAsia="sv-SE"/>
              </w:rPr>
              <w:fldChar w:fldCharType="end"/>
            </w:r>
            <w:bookmarkEnd w:id="35"/>
          </w:p>
        </w:tc>
        <w:tc>
          <w:tcPr>
            <w:tcW w:w="281" w:type="dxa"/>
          </w:tcPr>
          <w:p w14:paraId="4DDA437A" w14:textId="77777777" w:rsidR="0003015B" w:rsidRPr="00684031" w:rsidRDefault="0003015B" w:rsidP="0003015B">
            <w:pPr>
              <w:pStyle w:val="Brdtextmedindrag"/>
              <w:ind w:left="0" w:right="-1"/>
              <w:rPr>
                <w:rFonts w:ascii="Myriad Pro Light" w:hAnsi="Myriad Pro Light" w:cs="Arial"/>
                <w:b w:val="0"/>
                <w:sz w:val="20"/>
              </w:rPr>
            </w:pPr>
          </w:p>
        </w:tc>
        <w:tc>
          <w:tcPr>
            <w:tcW w:w="4781" w:type="dxa"/>
          </w:tcPr>
          <w:p w14:paraId="495B8D3D" w14:textId="77777777" w:rsidR="0003015B" w:rsidRPr="00684031" w:rsidRDefault="0003015B" w:rsidP="0003015B">
            <w:pPr>
              <w:pStyle w:val="Brdtextmedindrag"/>
              <w:ind w:left="0" w:right="-1"/>
              <w:rPr>
                <w:rFonts w:ascii="Myriad Pro Light" w:hAnsi="Myriad Pro Light" w:cs="Arial"/>
                <w:b w:val="0"/>
                <w:sz w:val="20"/>
              </w:rPr>
            </w:pPr>
          </w:p>
        </w:tc>
      </w:tr>
      <w:tr w:rsidR="0003015B" w:rsidRPr="00684031" w14:paraId="01F146F8" w14:textId="77777777" w:rsidTr="0003015B">
        <w:trPr>
          <w:trHeight w:val="754"/>
        </w:trPr>
        <w:tc>
          <w:tcPr>
            <w:tcW w:w="4781" w:type="dxa"/>
            <w:tcBorders>
              <w:top w:val="single" w:sz="4" w:space="0" w:color="auto"/>
              <w:bottom w:val="single" w:sz="4" w:space="0" w:color="auto"/>
            </w:tcBorders>
          </w:tcPr>
          <w:p w14:paraId="1B67CDC4" w14:textId="22881B6C" w:rsidR="0003015B" w:rsidRPr="00EE3A11" w:rsidRDefault="00470FC7" w:rsidP="0003015B">
            <w:pPr>
              <w:pStyle w:val="Brdtextmedindrag"/>
              <w:ind w:left="0" w:right="-1"/>
              <w:rPr>
                <w:rFonts w:ascii="Arial" w:hAnsi="Arial" w:cs="Arial"/>
                <w:b w:val="0"/>
                <w:bCs/>
                <w:sz w:val="18"/>
                <w:szCs w:val="18"/>
              </w:rPr>
            </w:pPr>
            <w:r w:rsidRPr="00EE3A11">
              <w:rPr>
                <w:rFonts w:ascii="Arial" w:hAnsi="Arial" w:cs="Arial"/>
                <w:b w:val="0"/>
                <w:bCs/>
                <w:sz w:val="18"/>
                <w:szCs w:val="18"/>
                <w:lang w:val="fi-FI" w:eastAsia="sv-SE"/>
              </w:rPr>
              <w:fldChar w:fldCharType="begin">
                <w:ffData>
                  <w:name w:val="Fastighetsägare4"/>
                  <w:enabled/>
                  <w:calcOnExit w:val="0"/>
                  <w:textInput>
                    <w:default w:val="Namnförtydligande"/>
                  </w:textInput>
                </w:ffData>
              </w:fldChar>
            </w:r>
            <w:bookmarkStart w:id="36" w:name="Fastighetsägare4"/>
            <w:r w:rsidRPr="00EE3A11">
              <w:rPr>
                <w:rFonts w:ascii="Arial" w:hAnsi="Arial" w:cs="Arial"/>
                <w:b w:val="0"/>
                <w:bCs/>
                <w:sz w:val="18"/>
                <w:szCs w:val="18"/>
                <w:lang w:val="fi-FI" w:eastAsia="sv-SE"/>
              </w:rPr>
              <w:instrText xml:space="preserve"> FORMTEXT </w:instrText>
            </w:r>
            <w:r w:rsidRPr="00EE3A11">
              <w:rPr>
                <w:rFonts w:ascii="Arial" w:hAnsi="Arial" w:cs="Arial"/>
                <w:b w:val="0"/>
                <w:bCs/>
                <w:sz w:val="18"/>
                <w:szCs w:val="18"/>
                <w:lang w:val="fi-FI" w:eastAsia="sv-SE"/>
              </w:rPr>
            </w:r>
            <w:r w:rsidRPr="00EE3A11">
              <w:rPr>
                <w:rFonts w:ascii="Arial" w:hAnsi="Arial" w:cs="Arial"/>
                <w:b w:val="0"/>
                <w:bCs/>
                <w:sz w:val="18"/>
                <w:szCs w:val="18"/>
                <w:lang w:val="fi-FI" w:eastAsia="sv-SE"/>
              </w:rPr>
              <w:fldChar w:fldCharType="separate"/>
            </w:r>
            <w:r w:rsidRPr="00EE3A11">
              <w:rPr>
                <w:rFonts w:ascii="Arial" w:hAnsi="Arial" w:cs="Arial"/>
                <w:b w:val="0"/>
                <w:bCs/>
                <w:noProof/>
                <w:sz w:val="18"/>
                <w:szCs w:val="18"/>
                <w:lang w:val="fi-FI" w:eastAsia="sv-SE"/>
              </w:rPr>
              <w:t>Namnförtydligande</w:t>
            </w:r>
            <w:r w:rsidRPr="00EE3A11">
              <w:rPr>
                <w:rFonts w:ascii="Arial" w:hAnsi="Arial" w:cs="Arial"/>
                <w:b w:val="0"/>
                <w:bCs/>
                <w:sz w:val="18"/>
                <w:szCs w:val="18"/>
                <w:lang w:val="fi-FI" w:eastAsia="sv-SE"/>
              </w:rPr>
              <w:fldChar w:fldCharType="end"/>
            </w:r>
            <w:bookmarkEnd w:id="36"/>
          </w:p>
        </w:tc>
        <w:tc>
          <w:tcPr>
            <w:tcW w:w="281" w:type="dxa"/>
          </w:tcPr>
          <w:p w14:paraId="784D97BD" w14:textId="77777777" w:rsidR="0003015B" w:rsidRPr="00684031" w:rsidRDefault="0003015B" w:rsidP="0003015B">
            <w:pPr>
              <w:pStyle w:val="Brdtextmedindrag"/>
              <w:ind w:left="0" w:right="-1"/>
              <w:rPr>
                <w:rFonts w:ascii="Myriad Pro Light" w:hAnsi="Myriad Pro Light" w:cs="Arial"/>
                <w:b w:val="0"/>
                <w:sz w:val="20"/>
              </w:rPr>
            </w:pPr>
          </w:p>
        </w:tc>
        <w:tc>
          <w:tcPr>
            <w:tcW w:w="4781" w:type="dxa"/>
          </w:tcPr>
          <w:p w14:paraId="53C32F0F" w14:textId="77777777" w:rsidR="0003015B" w:rsidRPr="00684031" w:rsidRDefault="0003015B" w:rsidP="0003015B">
            <w:pPr>
              <w:pStyle w:val="Brdtextmedindrag"/>
              <w:ind w:left="0" w:right="-1"/>
              <w:rPr>
                <w:rFonts w:ascii="Myriad Pro Light" w:hAnsi="Myriad Pro Light" w:cs="Arial"/>
                <w:b w:val="0"/>
                <w:sz w:val="20"/>
              </w:rPr>
            </w:pPr>
          </w:p>
        </w:tc>
      </w:tr>
    </w:tbl>
    <w:p w14:paraId="31576311" w14:textId="061A288C" w:rsidR="00821374" w:rsidRPr="00EE3A11" w:rsidRDefault="0084234D" w:rsidP="003378B1">
      <w:pPr>
        <w:pStyle w:val="Brdtextmedindrag"/>
        <w:ind w:left="0" w:right="-1"/>
        <w:rPr>
          <w:rFonts w:ascii="Arial" w:hAnsi="Arial" w:cs="Arial"/>
          <w:b w:val="0"/>
          <w:bCs/>
          <w:sz w:val="18"/>
          <w:szCs w:val="18"/>
          <w:lang w:val="fi-FI" w:eastAsia="sv-SE"/>
        </w:rPr>
      </w:pPr>
      <w:r>
        <w:rPr>
          <w:rFonts w:ascii="Arial" w:hAnsi="Arial" w:cs="Arial"/>
          <w:b w:val="0"/>
          <w:bCs/>
          <w:sz w:val="18"/>
          <w:szCs w:val="18"/>
          <w:lang w:val="fi-FI" w:eastAsia="sv-SE"/>
        </w:rPr>
        <w:t xml:space="preserve">  </w:t>
      </w:r>
      <w:r w:rsidR="00470FC7" w:rsidRPr="00EE3A11">
        <w:rPr>
          <w:rFonts w:ascii="Arial" w:hAnsi="Arial" w:cs="Arial"/>
          <w:b w:val="0"/>
          <w:bCs/>
          <w:sz w:val="18"/>
          <w:szCs w:val="18"/>
          <w:lang w:val="fi-FI" w:eastAsia="sv-SE"/>
        </w:rPr>
        <w:fldChar w:fldCharType="begin">
          <w:ffData>
            <w:name w:val="Fastighetsägare5"/>
            <w:enabled/>
            <w:calcOnExit w:val="0"/>
            <w:textInput>
              <w:default w:val="Namnförtydligande"/>
            </w:textInput>
          </w:ffData>
        </w:fldChar>
      </w:r>
      <w:bookmarkStart w:id="37" w:name="Fastighetsägare5"/>
      <w:r w:rsidR="00470FC7" w:rsidRPr="00EE3A11">
        <w:rPr>
          <w:rFonts w:ascii="Arial" w:hAnsi="Arial" w:cs="Arial"/>
          <w:b w:val="0"/>
          <w:bCs/>
          <w:sz w:val="18"/>
          <w:szCs w:val="18"/>
          <w:lang w:val="fi-FI" w:eastAsia="sv-SE"/>
        </w:rPr>
        <w:instrText xml:space="preserve"> FORMTEXT </w:instrText>
      </w:r>
      <w:r w:rsidR="00470FC7" w:rsidRPr="00EE3A11">
        <w:rPr>
          <w:rFonts w:ascii="Arial" w:hAnsi="Arial" w:cs="Arial"/>
          <w:b w:val="0"/>
          <w:bCs/>
          <w:sz w:val="18"/>
          <w:szCs w:val="18"/>
          <w:lang w:val="fi-FI" w:eastAsia="sv-SE"/>
        </w:rPr>
      </w:r>
      <w:r w:rsidR="00470FC7" w:rsidRPr="00EE3A11">
        <w:rPr>
          <w:rFonts w:ascii="Arial" w:hAnsi="Arial" w:cs="Arial"/>
          <w:b w:val="0"/>
          <w:bCs/>
          <w:sz w:val="18"/>
          <w:szCs w:val="18"/>
          <w:lang w:val="fi-FI" w:eastAsia="sv-SE"/>
        </w:rPr>
        <w:fldChar w:fldCharType="separate"/>
      </w:r>
      <w:r w:rsidR="00470FC7" w:rsidRPr="00EE3A11">
        <w:rPr>
          <w:rFonts w:ascii="Arial" w:hAnsi="Arial" w:cs="Arial"/>
          <w:b w:val="0"/>
          <w:bCs/>
          <w:noProof/>
          <w:sz w:val="18"/>
          <w:szCs w:val="18"/>
          <w:lang w:val="fi-FI" w:eastAsia="sv-SE"/>
        </w:rPr>
        <w:t>Namnförtydligande</w:t>
      </w:r>
      <w:r w:rsidR="00470FC7" w:rsidRPr="00EE3A11">
        <w:rPr>
          <w:rFonts w:ascii="Arial" w:hAnsi="Arial" w:cs="Arial"/>
          <w:b w:val="0"/>
          <w:bCs/>
          <w:sz w:val="18"/>
          <w:szCs w:val="18"/>
          <w:lang w:val="fi-FI" w:eastAsia="sv-SE"/>
        </w:rPr>
        <w:fldChar w:fldCharType="end"/>
      </w:r>
      <w:bookmarkEnd w:id="37"/>
    </w:p>
    <w:p w14:paraId="5E2AE078" w14:textId="2DF24445" w:rsidR="00470FC7" w:rsidRDefault="00470FC7" w:rsidP="003378B1">
      <w:pPr>
        <w:pStyle w:val="Brdtextmedindrag"/>
        <w:ind w:left="0" w:right="-1"/>
        <w:rPr>
          <w:rFonts w:ascii="Myriad Pro Light" w:hAnsi="Myriad Pro Light" w:cs="Arial"/>
          <w:b w:val="0"/>
          <w:bCs/>
          <w:sz w:val="16"/>
          <w:szCs w:val="16"/>
          <w:lang w:val="fi-FI" w:eastAsia="sv-SE"/>
        </w:rPr>
      </w:pPr>
    </w:p>
    <w:p w14:paraId="4231DB64" w14:textId="04582A62" w:rsidR="00470FC7" w:rsidRDefault="00470FC7" w:rsidP="003378B1">
      <w:pPr>
        <w:pStyle w:val="Brdtextmedindrag"/>
        <w:ind w:left="0" w:right="-1"/>
        <w:rPr>
          <w:rFonts w:ascii="Myriad Pro Light" w:hAnsi="Myriad Pro Light" w:cs="Arial"/>
          <w:b w:val="0"/>
          <w:sz w:val="20"/>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1"/>
        <w:gridCol w:w="281"/>
        <w:gridCol w:w="4781"/>
      </w:tblGrid>
      <w:tr w:rsidR="00470FC7" w:rsidRPr="00684031" w14:paraId="413427AD" w14:textId="77777777" w:rsidTr="00072F96">
        <w:trPr>
          <w:trHeight w:val="754"/>
        </w:trPr>
        <w:tc>
          <w:tcPr>
            <w:tcW w:w="4781" w:type="dxa"/>
            <w:tcBorders>
              <w:top w:val="single" w:sz="4" w:space="0" w:color="auto"/>
              <w:bottom w:val="single" w:sz="4" w:space="0" w:color="auto"/>
            </w:tcBorders>
          </w:tcPr>
          <w:p w14:paraId="70499FFF" w14:textId="0E250C24" w:rsidR="00470FC7" w:rsidRPr="00EE3A11" w:rsidRDefault="00470FC7" w:rsidP="00072F96">
            <w:pPr>
              <w:pStyle w:val="Brdtextmedindrag"/>
              <w:ind w:left="0" w:right="-1"/>
              <w:rPr>
                <w:rFonts w:ascii="Arial" w:hAnsi="Arial" w:cs="Arial"/>
                <w:b w:val="0"/>
                <w:bCs/>
                <w:sz w:val="18"/>
                <w:szCs w:val="18"/>
              </w:rPr>
            </w:pPr>
            <w:r w:rsidRPr="00EE3A11">
              <w:rPr>
                <w:rFonts w:ascii="Arial" w:hAnsi="Arial" w:cs="Arial"/>
                <w:b w:val="0"/>
                <w:bCs/>
                <w:sz w:val="18"/>
                <w:szCs w:val="18"/>
                <w:lang w:val="fi-FI" w:eastAsia="sv-SE"/>
              </w:rPr>
              <w:fldChar w:fldCharType="begin">
                <w:ffData>
                  <w:name w:val="Fastighetsägare6"/>
                  <w:enabled/>
                  <w:calcOnExit w:val="0"/>
                  <w:textInput>
                    <w:default w:val="Namnförtydligande"/>
                  </w:textInput>
                </w:ffData>
              </w:fldChar>
            </w:r>
            <w:bookmarkStart w:id="38" w:name="Fastighetsägare6"/>
            <w:r w:rsidRPr="00EE3A11">
              <w:rPr>
                <w:rFonts w:ascii="Arial" w:hAnsi="Arial" w:cs="Arial"/>
                <w:b w:val="0"/>
                <w:bCs/>
                <w:sz w:val="18"/>
                <w:szCs w:val="18"/>
                <w:lang w:val="fi-FI" w:eastAsia="sv-SE"/>
              </w:rPr>
              <w:instrText xml:space="preserve"> FORMTEXT </w:instrText>
            </w:r>
            <w:r w:rsidRPr="00EE3A11">
              <w:rPr>
                <w:rFonts w:ascii="Arial" w:hAnsi="Arial" w:cs="Arial"/>
                <w:b w:val="0"/>
                <w:bCs/>
                <w:sz w:val="18"/>
                <w:szCs w:val="18"/>
                <w:lang w:val="fi-FI" w:eastAsia="sv-SE"/>
              </w:rPr>
            </w:r>
            <w:r w:rsidRPr="00EE3A11">
              <w:rPr>
                <w:rFonts w:ascii="Arial" w:hAnsi="Arial" w:cs="Arial"/>
                <w:b w:val="0"/>
                <w:bCs/>
                <w:sz w:val="18"/>
                <w:szCs w:val="18"/>
                <w:lang w:val="fi-FI" w:eastAsia="sv-SE"/>
              </w:rPr>
              <w:fldChar w:fldCharType="separate"/>
            </w:r>
            <w:r w:rsidRPr="00EE3A11">
              <w:rPr>
                <w:rFonts w:ascii="Arial" w:hAnsi="Arial" w:cs="Arial"/>
                <w:b w:val="0"/>
                <w:bCs/>
                <w:noProof/>
                <w:sz w:val="18"/>
                <w:szCs w:val="18"/>
                <w:lang w:val="fi-FI" w:eastAsia="sv-SE"/>
              </w:rPr>
              <w:t>Namnförtydligande</w:t>
            </w:r>
            <w:r w:rsidRPr="00EE3A11">
              <w:rPr>
                <w:rFonts w:ascii="Arial" w:hAnsi="Arial" w:cs="Arial"/>
                <w:b w:val="0"/>
                <w:bCs/>
                <w:sz w:val="18"/>
                <w:szCs w:val="18"/>
                <w:lang w:val="fi-FI" w:eastAsia="sv-SE"/>
              </w:rPr>
              <w:fldChar w:fldCharType="end"/>
            </w:r>
            <w:bookmarkEnd w:id="38"/>
          </w:p>
        </w:tc>
        <w:tc>
          <w:tcPr>
            <w:tcW w:w="281" w:type="dxa"/>
          </w:tcPr>
          <w:p w14:paraId="538BF5A4" w14:textId="77777777" w:rsidR="00470FC7" w:rsidRPr="00684031" w:rsidRDefault="00470FC7" w:rsidP="00072F96">
            <w:pPr>
              <w:pStyle w:val="Brdtextmedindrag"/>
              <w:ind w:left="0" w:right="-1"/>
              <w:rPr>
                <w:rFonts w:ascii="Myriad Pro Light" w:hAnsi="Myriad Pro Light" w:cs="Arial"/>
                <w:b w:val="0"/>
                <w:sz w:val="20"/>
              </w:rPr>
            </w:pPr>
          </w:p>
        </w:tc>
        <w:tc>
          <w:tcPr>
            <w:tcW w:w="4781" w:type="dxa"/>
          </w:tcPr>
          <w:p w14:paraId="3B5B8618" w14:textId="77777777" w:rsidR="00470FC7" w:rsidRPr="00684031" w:rsidRDefault="00470FC7" w:rsidP="00072F96">
            <w:pPr>
              <w:pStyle w:val="Brdtextmedindrag"/>
              <w:ind w:left="0" w:right="-1"/>
              <w:rPr>
                <w:rFonts w:ascii="Myriad Pro Light" w:hAnsi="Myriad Pro Light" w:cs="Arial"/>
                <w:b w:val="0"/>
                <w:sz w:val="20"/>
              </w:rPr>
            </w:pPr>
          </w:p>
        </w:tc>
      </w:tr>
    </w:tbl>
    <w:p w14:paraId="08E2F357" w14:textId="2729B53A" w:rsidR="00470FC7" w:rsidRPr="00EE3A11" w:rsidRDefault="0084234D" w:rsidP="00470FC7">
      <w:pPr>
        <w:pStyle w:val="Brdtextmedindrag"/>
        <w:ind w:left="0" w:right="-1"/>
        <w:rPr>
          <w:rFonts w:ascii="Arial" w:hAnsi="Arial" w:cs="Arial"/>
          <w:b w:val="0"/>
          <w:bCs/>
          <w:sz w:val="18"/>
          <w:szCs w:val="18"/>
          <w:lang w:val="fi-FI" w:eastAsia="sv-SE"/>
        </w:rPr>
      </w:pPr>
      <w:r>
        <w:rPr>
          <w:rFonts w:ascii="Arial" w:hAnsi="Arial" w:cs="Arial"/>
          <w:b w:val="0"/>
          <w:bCs/>
          <w:sz w:val="18"/>
          <w:szCs w:val="18"/>
          <w:lang w:val="fi-FI" w:eastAsia="sv-SE"/>
        </w:rPr>
        <w:t xml:space="preserve">  </w:t>
      </w:r>
      <w:r w:rsidR="00470FC7" w:rsidRPr="00EE3A11">
        <w:rPr>
          <w:rFonts w:ascii="Arial" w:hAnsi="Arial" w:cs="Arial"/>
          <w:b w:val="0"/>
          <w:bCs/>
          <w:sz w:val="18"/>
          <w:szCs w:val="18"/>
          <w:lang w:val="fi-FI" w:eastAsia="sv-SE"/>
        </w:rPr>
        <w:fldChar w:fldCharType="begin">
          <w:ffData>
            <w:name w:val="Fastighetsägare7"/>
            <w:enabled/>
            <w:calcOnExit w:val="0"/>
            <w:textInput>
              <w:default w:val="Namnförtydligande"/>
            </w:textInput>
          </w:ffData>
        </w:fldChar>
      </w:r>
      <w:bookmarkStart w:id="39" w:name="Fastighetsägare7"/>
      <w:r w:rsidR="00470FC7" w:rsidRPr="00EE3A11">
        <w:rPr>
          <w:rFonts w:ascii="Arial" w:hAnsi="Arial" w:cs="Arial"/>
          <w:b w:val="0"/>
          <w:bCs/>
          <w:sz w:val="18"/>
          <w:szCs w:val="18"/>
          <w:lang w:val="fi-FI" w:eastAsia="sv-SE"/>
        </w:rPr>
        <w:instrText xml:space="preserve"> FORMTEXT </w:instrText>
      </w:r>
      <w:r w:rsidR="00470FC7" w:rsidRPr="00EE3A11">
        <w:rPr>
          <w:rFonts w:ascii="Arial" w:hAnsi="Arial" w:cs="Arial"/>
          <w:b w:val="0"/>
          <w:bCs/>
          <w:sz w:val="18"/>
          <w:szCs w:val="18"/>
          <w:lang w:val="fi-FI" w:eastAsia="sv-SE"/>
        </w:rPr>
      </w:r>
      <w:r w:rsidR="00470FC7" w:rsidRPr="00EE3A11">
        <w:rPr>
          <w:rFonts w:ascii="Arial" w:hAnsi="Arial" w:cs="Arial"/>
          <w:b w:val="0"/>
          <w:bCs/>
          <w:sz w:val="18"/>
          <w:szCs w:val="18"/>
          <w:lang w:val="fi-FI" w:eastAsia="sv-SE"/>
        </w:rPr>
        <w:fldChar w:fldCharType="separate"/>
      </w:r>
      <w:r w:rsidR="00470FC7" w:rsidRPr="00EE3A11">
        <w:rPr>
          <w:rFonts w:ascii="Arial" w:hAnsi="Arial" w:cs="Arial"/>
          <w:b w:val="0"/>
          <w:bCs/>
          <w:noProof/>
          <w:sz w:val="18"/>
          <w:szCs w:val="18"/>
          <w:lang w:val="fi-FI" w:eastAsia="sv-SE"/>
        </w:rPr>
        <w:t>Namnförtydligande</w:t>
      </w:r>
      <w:r w:rsidR="00470FC7" w:rsidRPr="00EE3A11">
        <w:rPr>
          <w:rFonts w:ascii="Arial" w:hAnsi="Arial" w:cs="Arial"/>
          <w:b w:val="0"/>
          <w:bCs/>
          <w:sz w:val="18"/>
          <w:szCs w:val="18"/>
          <w:lang w:val="fi-FI" w:eastAsia="sv-SE"/>
        </w:rPr>
        <w:fldChar w:fldCharType="end"/>
      </w:r>
      <w:bookmarkEnd w:id="39"/>
    </w:p>
    <w:p w14:paraId="059DFBC5" w14:textId="77777777" w:rsidR="00470FC7" w:rsidRDefault="00470FC7" w:rsidP="00470FC7">
      <w:pPr>
        <w:pStyle w:val="Brdtextmedindrag"/>
        <w:ind w:left="0" w:right="-1"/>
        <w:rPr>
          <w:rFonts w:ascii="Myriad Pro Light" w:hAnsi="Myriad Pro Light" w:cs="Arial"/>
          <w:b w:val="0"/>
          <w:bCs/>
          <w:sz w:val="16"/>
          <w:szCs w:val="16"/>
          <w:lang w:val="fi-FI" w:eastAsia="sv-SE"/>
        </w:rPr>
      </w:pPr>
    </w:p>
    <w:p w14:paraId="455EB03E" w14:textId="77777777" w:rsidR="00470FC7" w:rsidRPr="00684031" w:rsidRDefault="00470FC7" w:rsidP="003378B1">
      <w:pPr>
        <w:pStyle w:val="Brdtextmedindrag"/>
        <w:ind w:left="0" w:right="-1"/>
        <w:rPr>
          <w:rFonts w:ascii="Myriad Pro Light" w:hAnsi="Myriad Pro Light" w:cs="Arial"/>
          <w:b w:val="0"/>
          <w:sz w:val="20"/>
        </w:rPr>
      </w:pPr>
    </w:p>
    <w:sectPr w:rsidR="00470FC7" w:rsidRPr="00684031" w:rsidSect="003378B1">
      <w:headerReference w:type="default" r:id="rId7"/>
      <w:footerReference w:type="default" r:id="rId8"/>
      <w:pgSz w:w="11906" w:h="16838"/>
      <w:pgMar w:top="1560" w:right="1134" w:bottom="851" w:left="709" w:header="720" w:footer="22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47B6" w14:textId="77777777" w:rsidR="005A6BAE" w:rsidRDefault="005A6BAE">
      <w:r>
        <w:separator/>
      </w:r>
    </w:p>
  </w:endnote>
  <w:endnote w:type="continuationSeparator" w:id="0">
    <w:p w14:paraId="470F1DC2" w14:textId="77777777" w:rsidR="005A6BAE" w:rsidRDefault="005A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auto"/>
    <w:notTrueType/>
    <w:pitch w:val="default"/>
    <w:sig w:usb0="00000003" w:usb1="00000000" w:usb2="00000000" w:usb3="00000000" w:csb0="00000001" w:csb1="00000000"/>
  </w:font>
  <w:font w:name="Myriad Pro Light">
    <w:altName w:val="Corbel"/>
    <w:panose1 w:val="00000000000000000000"/>
    <w:charset w:val="00"/>
    <w:family w:val="swiss"/>
    <w:notTrueType/>
    <w:pitch w:val="variable"/>
    <w:sig w:usb0="A00002AF" w:usb1="5000204B" w:usb2="00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F0C5" w14:textId="77777777" w:rsidR="003378B1" w:rsidRDefault="005A6BAE" w:rsidP="003378B1">
    <w:pPr>
      <w:pStyle w:val="Allmntstyckeformat"/>
      <w:ind w:left="-567" w:right="-567"/>
      <w:jc w:val="center"/>
      <w:rPr>
        <w:rFonts w:ascii="Myriad Pro Light" w:hAnsi="Myriad Pro Light" w:cs="Myriad Pro Light"/>
        <w:color w:val="3F4E55"/>
        <w:spacing w:val="1"/>
        <w:sz w:val="16"/>
        <w:szCs w:val="16"/>
      </w:rPr>
    </w:pPr>
    <w:r>
      <w:rPr>
        <w:rFonts w:ascii="Myriad Pro Light" w:hAnsi="Myriad Pro Light" w:cs="Myriad Pro Light"/>
        <w:color w:val="3F4E55"/>
        <w:spacing w:val="1"/>
        <w:sz w:val="16"/>
        <w:szCs w:val="16"/>
      </w:rPr>
      <w:pict w14:anchorId="27A91F4F">
        <v:rect id="_x0000_i1025" style="width:0;height:1.5pt" o:hralign="center" o:hrstd="t" o:hr="t" fillcolor="#a0a0a0" stroked="f"/>
      </w:pict>
    </w:r>
  </w:p>
  <w:p w14:paraId="3D7B6B97" w14:textId="77777777" w:rsidR="003378B1" w:rsidRPr="00DC1ECD" w:rsidRDefault="003378B1" w:rsidP="003378B1">
    <w:pPr>
      <w:pStyle w:val="Allmntstyckeformat"/>
      <w:jc w:val="center"/>
      <w:rPr>
        <w:rFonts w:ascii="Myriad Pro Light" w:hAnsi="Myriad Pro Light" w:cs="Myriad Pro Light"/>
        <w:color w:val="3F4E55"/>
        <w:spacing w:val="1"/>
        <w:sz w:val="16"/>
        <w:szCs w:val="16"/>
      </w:rPr>
    </w:pPr>
    <w:r>
      <w:rPr>
        <w:rFonts w:ascii="Myriad Pro Light" w:hAnsi="Myriad Pro Light" w:cs="Myriad Pro Light"/>
        <w:color w:val="3F4E55"/>
        <w:spacing w:val="1"/>
        <w:sz w:val="16"/>
        <w:szCs w:val="16"/>
      </w:rPr>
      <w:t xml:space="preserve">Luleå Energi Elnät AB </w:t>
    </w:r>
    <w:r>
      <w:rPr>
        <w:rFonts w:ascii="Myriad Pro" w:hAnsi="Myriad Pro" w:cs="Myriad Pro"/>
        <w:b/>
        <w:bCs/>
        <w:color w:val="E84D0E"/>
        <w:spacing w:val="1"/>
        <w:sz w:val="16"/>
        <w:szCs w:val="16"/>
      </w:rPr>
      <w:t xml:space="preserve">• </w:t>
    </w:r>
    <w:r>
      <w:rPr>
        <w:rFonts w:ascii="Myriad Pro Light" w:hAnsi="Myriad Pro Light" w:cs="Myriad Pro Light"/>
        <w:color w:val="3F4E55"/>
        <w:spacing w:val="1"/>
        <w:sz w:val="16"/>
        <w:szCs w:val="16"/>
      </w:rPr>
      <w:t xml:space="preserve">Energigränden 1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Box 50100, 973 23 Luleå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0920-26 44 00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info@luleaenergi.se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luleaenergi.se</w:t>
    </w:r>
  </w:p>
  <w:p w14:paraId="6AADFCF4" w14:textId="19832703" w:rsidR="006E1E76" w:rsidRPr="003378B1" w:rsidRDefault="003378B1" w:rsidP="006E1E76">
    <w:pPr>
      <w:pStyle w:val="Sidfot"/>
      <w:spacing w:after="240"/>
      <w:rPr>
        <w:rFonts w:ascii="Myriad Pro" w:hAnsi="Myriad Pro"/>
        <w:sz w:val="18"/>
        <w:szCs w:val="18"/>
      </w:rPr>
    </w:pPr>
    <w:r>
      <w:rPr>
        <w:sz w:val="18"/>
        <w:szCs w:val="18"/>
      </w:rPr>
      <w:tab/>
    </w:r>
    <w:r>
      <w:rPr>
        <w:sz w:val="18"/>
        <w:szCs w:val="18"/>
      </w:rPr>
      <w:tab/>
    </w:r>
    <w:r>
      <w:rPr>
        <w:sz w:val="18"/>
        <w:szCs w:val="18"/>
      </w:rPr>
      <w:tab/>
    </w:r>
    <w:r w:rsidR="006E1E76" w:rsidRPr="003378B1">
      <w:rPr>
        <w:rFonts w:ascii="Myriad Pro" w:hAnsi="Myriad Pro"/>
        <w:color w:val="808080" w:themeColor="background1" w:themeShade="80"/>
        <w:sz w:val="16"/>
        <w:szCs w:val="16"/>
      </w:rPr>
      <w:t xml:space="preserve">Markavtal </w:t>
    </w:r>
    <w:r w:rsidR="006E1E76" w:rsidRPr="003506B3">
      <w:rPr>
        <w:rFonts w:ascii="Myriad Pro" w:hAnsi="Myriad Pro"/>
        <w:color w:val="808080" w:themeColor="background1" w:themeShade="80"/>
        <w:sz w:val="16"/>
        <w:szCs w:val="16"/>
      </w:rPr>
      <w:t>20</w:t>
    </w:r>
    <w:r w:rsidR="00B10E1D" w:rsidRPr="003506B3">
      <w:rPr>
        <w:rFonts w:ascii="Myriad Pro" w:hAnsi="Myriad Pro"/>
        <w:color w:val="808080" w:themeColor="background1" w:themeShade="80"/>
        <w:sz w:val="16"/>
        <w:szCs w:val="16"/>
      </w:rPr>
      <w:t>2</w:t>
    </w:r>
    <w:r w:rsidRPr="003506B3">
      <w:rPr>
        <w:rFonts w:ascii="Myriad Pro" w:hAnsi="Myriad Pro"/>
        <w:color w:val="808080" w:themeColor="background1" w:themeShade="80"/>
        <w:sz w:val="16"/>
        <w:szCs w:val="16"/>
      </w:rPr>
      <w:t>1</w:t>
    </w:r>
    <w:r w:rsidR="006E1E76" w:rsidRPr="003378B1">
      <w:rPr>
        <w:rFonts w:ascii="Myriad Pro" w:hAnsi="Myriad Pro"/>
        <w:color w:val="808080" w:themeColor="background1" w:themeShade="80"/>
        <w:sz w:val="16"/>
        <w:szCs w:val="16"/>
      </w:rPr>
      <w:t xml:space="preserve"> </w:t>
    </w:r>
    <w:r w:rsidR="00C43366" w:rsidRPr="003378B1">
      <w:rPr>
        <w:rFonts w:ascii="Myriad Pro" w:hAnsi="Myriad Pro"/>
        <w:color w:val="808080" w:themeColor="background1" w:themeShade="80"/>
        <w:sz w:val="16"/>
        <w:szCs w:val="16"/>
      </w:rPr>
      <w:t>1</w:t>
    </w:r>
    <w:r w:rsidR="006E1E76" w:rsidRPr="003378B1">
      <w:rPr>
        <w:rFonts w:ascii="Myriad Pro" w:hAnsi="Myriad Pro"/>
        <w:color w:val="808080" w:themeColor="background1" w:themeShade="80"/>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D0C5" w14:textId="77777777" w:rsidR="005A6BAE" w:rsidRDefault="005A6BAE">
      <w:r>
        <w:separator/>
      </w:r>
    </w:p>
  </w:footnote>
  <w:footnote w:type="continuationSeparator" w:id="0">
    <w:p w14:paraId="5EF109B6" w14:textId="77777777" w:rsidR="005A6BAE" w:rsidRDefault="005A6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6D0A" w14:textId="1CDC878F" w:rsidR="002237F3" w:rsidRDefault="003378B1" w:rsidP="006E1E76">
    <w:pPr>
      <w:pStyle w:val="Sidhuvud"/>
      <w:tabs>
        <w:tab w:val="clear" w:pos="4536"/>
        <w:tab w:val="center" w:pos="4820"/>
        <w:tab w:val="right" w:pos="10063"/>
      </w:tabs>
      <w:jc w:val="both"/>
    </w:pPr>
    <w:r>
      <w:rPr>
        <w:noProof/>
      </w:rPr>
      <w:drawing>
        <wp:anchor distT="0" distB="0" distL="114300" distR="114300" simplePos="0" relativeHeight="251659264" behindDoc="0" locked="0" layoutInCell="1" allowOverlap="1" wp14:anchorId="3C8684B8" wp14:editId="0C39180C">
          <wp:simplePos x="0" y="0"/>
          <wp:positionH relativeFrom="margin">
            <wp:posOffset>92710</wp:posOffset>
          </wp:positionH>
          <wp:positionV relativeFrom="margin">
            <wp:posOffset>-673100</wp:posOffset>
          </wp:positionV>
          <wp:extent cx="1104900" cy="38735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eå Energi-CMYK-u-by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387350"/>
                  </a:xfrm>
                  <a:prstGeom prst="rect">
                    <a:avLst/>
                  </a:prstGeom>
                </pic:spPr>
              </pic:pic>
            </a:graphicData>
          </a:graphic>
          <wp14:sizeRelH relativeFrom="margin">
            <wp14:pctWidth>0</wp14:pctWidth>
          </wp14:sizeRelH>
          <wp14:sizeRelV relativeFrom="margin">
            <wp14:pctHeight>0</wp14:pctHeight>
          </wp14:sizeRelV>
        </wp:anchor>
      </w:drawing>
    </w:r>
    <w:r w:rsidR="002237F3">
      <w:tab/>
    </w:r>
    <w:r w:rsidR="002237F3">
      <w:tab/>
    </w:r>
    <w:r w:rsidR="002237F3">
      <w:tab/>
    </w:r>
    <w:r w:rsidR="00AB3A47">
      <w:fldChar w:fldCharType="begin"/>
    </w:r>
    <w:r w:rsidR="00B80876">
      <w:instrText xml:space="preserve"> PAGE   \* MERGEFORMAT </w:instrText>
    </w:r>
    <w:r w:rsidR="00AB3A47">
      <w:fldChar w:fldCharType="separate"/>
    </w:r>
    <w:r w:rsidR="00667070">
      <w:rPr>
        <w:noProof/>
      </w:rPr>
      <w:t>1</w:t>
    </w:r>
    <w:r w:rsidR="00AB3A47">
      <w:rPr>
        <w:noProof/>
      </w:rPr>
      <w:fldChar w:fldCharType="end"/>
    </w:r>
  </w:p>
  <w:p w14:paraId="7692C5BD" w14:textId="77777777" w:rsidR="007373FE" w:rsidRPr="002237F3" w:rsidRDefault="002237F3" w:rsidP="005B3BF6">
    <w:pPr>
      <w:pStyle w:val="Sidhuvud"/>
      <w:rPr>
        <w:color w:val="808080"/>
      </w:rPr>
    </w:pPr>
    <w:r>
      <w:rPr>
        <w:color w:val="8080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5F"/>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1" w15:restartNumberingAfterBreak="0">
    <w:nsid w:val="089866B3"/>
    <w:multiLevelType w:val="singleLevel"/>
    <w:tmpl w:val="2EB8B25A"/>
    <w:lvl w:ilvl="0">
      <w:start w:val="1"/>
      <w:numFmt w:val="decimal"/>
      <w:lvlText w:val="%1"/>
      <w:lvlJc w:val="left"/>
      <w:pPr>
        <w:tabs>
          <w:tab w:val="num" w:pos="2344"/>
        </w:tabs>
        <w:ind w:left="2344" w:hanging="360"/>
      </w:pPr>
      <w:rPr>
        <w:rFonts w:hint="default"/>
      </w:rPr>
    </w:lvl>
  </w:abstractNum>
  <w:abstractNum w:abstractNumId="2" w15:restartNumberingAfterBreak="0">
    <w:nsid w:val="0BBC683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CD17C9"/>
    <w:multiLevelType w:val="singleLevel"/>
    <w:tmpl w:val="6936C150"/>
    <w:lvl w:ilvl="0">
      <w:start w:val="3"/>
      <w:numFmt w:val="decimal"/>
      <w:lvlText w:val="%1"/>
      <w:lvlJc w:val="left"/>
      <w:pPr>
        <w:tabs>
          <w:tab w:val="num" w:pos="1494"/>
        </w:tabs>
        <w:ind w:left="1494" w:hanging="360"/>
      </w:pPr>
      <w:rPr>
        <w:rFonts w:hint="default"/>
      </w:rPr>
    </w:lvl>
  </w:abstractNum>
  <w:abstractNum w:abstractNumId="4" w15:restartNumberingAfterBreak="0">
    <w:nsid w:val="0F427B9B"/>
    <w:multiLevelType w:val="singleLevel"/>
    <w:tmpl w:val="2EB8B25A"/>
    <w:lvl w:ilvl="0">
      <w:start w:val="1"/>
      <w:numFmt w:val="decimal"/>
      <w:lvlText w:val="%1"/>
      <w:lvlJc w:val="left"/>
      <w:pPr>
        <w:tabs>
          <w:tab w:val="num" w:pos="2344"/>
        </w:tabs>
        <w:ind w:left="2344" w:hanging="360"/>
      </w:pPr>
      <w:rPr>
        <w:rFonts w:hint="default"/>
      </w:rPr>
    </w:lvl>
  </w:abstractNum>
  <w:abstractNum w:abstractNumId="5" w15:restartNumberingAfterBreak="0">
    <w:nsid w:val="134B574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40E78"/>
    <w:multiLevelType w:val="singleLevel"/>
    <w:tmpl w:val="A7EECE82"/>
    <w:lvl w:ilvl="0">
      <w:start w:val="4"/>
      <w:numFmt w:val="lowerLetter"/>
      <w:lvlText w:val="%1)"/>
      <w:lvlJc w:val="left"/>
      <w:pPr>
        <w:tabs>
          <w:tab w:val="num" w:pos="643"/>
        </w:tabs>
        <w:ind w:left="643" w:hanging="360"/>
      </w:pPr>
      <w:rPr>
        <w:rFonts w:hint="default"/>
      </w:rPr>
    </w:lvl>
  </w:abstractNum>
  <w:abstractNum w:abstractNumId="7" w15:restartNumberingAfterBreak="0">
    <w:nsid w:val="1AB07F0A"/>
    <w:multiLevelType w:val="singleLevel"/>
    <w:tmpl w:val="0148A260"/>
    <w:lvl w:ilvl="0">
      <w:start w:val="1"/>
      <w:numFmt w:val="decimal"/>
      <w:lvlText w:val="%1"/>
      <w:lvlJc w:val="left"/>
      <w:pPr>
        <w:tabs>
          <w:tab w:val="num" w:pos="1494"/>
        </w:tabs>
        <w:ind w:left="1494" w:hanging="360"/>
      </w:pPr>
      <w:rPr>
        <w:rFonts w:hint="default"/>
      </w:rPr>
    </w:lvl>
  </w:abstractNum>
  <w:abstractNum w:abstractNumId="8" w15:restartNumberingAfterBreak="0">
    <w:nsid w:val="212D60D3"/>
    <w:multiLevelType w:val="singleLevel"/>
    <w:tmpl w:val="B734E2E6"/>
    <w:lvl w:ilvl="0">
      <w:start w:val="3"/>
      <w:numFmt w:val="decimal"/>
      <w:lvlText w:val="%1"/>
      <w:lvlJc w:val="left"/>
      <w:pPr>
        <w:tabs>
          <w:tab w:val="num" w:pos="1494"/>
        </w:tabs>
        <w:ind w:left="1494" w:hanging="360"/>
      </w:pPr>
      <w:rPr>
        <w:rFonts w:hint="default"/>
      </w:rPr>
    </w:lvl>
  </w:abstractNum>
  <w:abstractNum w:abstractNumId="9" w15:restartNumberingAfterBreak="0">
    <w:nsid w:val="22E4303F"/>
    <w:multiLevelType w:val="singleLevel"/>
    <w:tmpl w:val="2EB8B25A"/>
    <w:lvl w:ilvl="0">
      <w:start w:val="2"/>
      <w:numFmt w:val="decimal"/>
      <w:lvlText w:val="%1"/>
      <w:lvlJc w:val="left"/>
      <w:pPr>
        <w:tabs>
          <w:tab w:val="num" w:pos="2344"/>
        </w:tabs>
        <w:ind w:left="2344" w:hanging="360"/>
      </w:pPr>
      <w:rPr>
        <w:rFonts w:hint="default"/>
      </w:rPr>
    </w:lvl>
  </w:abstractNum>
  <w:abstractNum w:abstractNumId="10" w15:restartNumberingAfterBreak="0">
    <w:nsid w:val="258A5013"/>
    <w:multiLevelType w:val="singleLevel"/>
    <w:tmpl w:val="2EB8B25A"/>
    <w:lvl w:ilvl="0">
      <w:start w:val="1"/>
      <w:numFmt w:val="decimal"/>
      <w:lvlText w:val="%1"/>
      <w:lvlJc w:val="left"/>
      <w:pPr>
        <w:tabs>
          <w:tab w:val="num" w:pos="2344"/>
        </w:tabs>
        <w:ind w:left="2344" w:hanging="360"/>
      </w:pPr>
      <w:rPr>
        <w:rFonts w:hint="default"/>
      </w:rPr>
    </w:lvl>
  </w:abstractNum>
  <w:abstractNum w:abstractNumId="11" w15:restartNumberingAfterBreak="0">
    <w:nsid w:val="2BCB36D4"/>
    <w:multiLevelType w:val="singleLevel"/>
    <w:tmpl w:val="2EB8B25A"/>
    <w:lvl w:ilvl="0">
      <w:start w:val="1"/>
      <w:numFmt w:val="decimal"/>
      <w:lvlText w:val="%1"/>
      <w:lvlJc w:val="left"/>
      <w:pPr>
        <w:tabs>
          <w:tab w:val="num" w:pos="2344"/>
        </w:tabs>
        <w:ind w:left="2344" w:hanging="360"/>
      </w:pPr>
      <w:rPr>
        <w:rFonts w:hint="default"/>
      </w:rPr>
    </w:lvl>
  </w:abstractNum>
  <w:abstractNum w:abstractNumId="12" w15:restartNumberingAfterBreak="0">
    <w:nsid w:val="2C154C5F"/>
    <w:multiLevelType w:val="singleLevel"/>
    <w:tmpl w:val="2EB8B25A"/>
    <w:lvl w:ilvl="0">
      <w:start w:val="1"/>
      <w:numFmt w:val="decimal"/>
      <w:lvlText w:val="%1"/>
      <w:lvlJc w:val="left"/>
      <w:pPr>
        <w:tabs>
          <w:tab w:val="num" w:pos="2344"/>
        </w:tabs>
        <w:ind w:left="2344" w:hanging="360"/>
      </w:pPr>
      <w:rPr>
        <w:rFonts w:hint="default"/>
      </w:rPr>
    </w:lvl>
  </w:abstractNum>
  <w:abstractNum w:abstractNumId="13" w15:restartNumberingAfterBreak="0">
    <w:nsid w:val="2E122FFB"/>
    <w:multiLevelType w:val="singleLevel"/>
    <w:tmpl w:val="2EB8B25A"/>
    <w:lvl w:ilvl="0">
      <w:start w:val="1"/>
      <w:numFmt w:val="decimal"/>
      <w:lvlText w:val="%1"/>
      <w:lvlJc w:val="left"/>
      <w:pPr>
        <w:tabs>
          <w:tab w:val="num" w:pos="2344"/>
        </w:tabs>
        <w:ind w:left="2344" w:hanging="360"/>
      </w:pPr>
      <w:rPr>
        <w:rFonts w:hint="default"/>
      </w:rPr>
    </w:lvl>
  </w:abstractNum>
  <w:abstractNum w:abstractNumId="14" w15:restartNumberingAfterBreak="0">
    <w:nsid w:val="2FA7562E"/>
    <w:multiLevelType w:val="singleLevel"/>
    <w:tmpl w:val="041D000F"/>
    <w:lvl w:ilvl="0">
      <w:start w:val="1"/>
      <w:numFmt w:val="decimal"/>
      <w:lvlText w:val="%1."/>
      <w:lvlJc w:val="left"/>
      <w:pPr>
        <w:tabs>
          <w:tab w:val="num" w:pos="360"/>
        </w:tabs>
        <w:ind w:left="360" w:hanging="360"/>
      </w:pPr>
    </w:lvl>
  </w:abstractNum>
  <w:abstractNum w:abstractNumId="15" w15:restartNumberingAfterBreak="0">
    <w:nsid w:val="320520C8"/>
    <w:multiLevelType w:val="singleLevel"/>
    <w:tmpl w:val="AF9215B4"/>
    <w:lvl w:ilvl="0">
      <w:start w:val="3"/>
      <w:numFmt w:val="decimal"/>
      <w:lvlText w:val="%1"/>
      <w:lvlJc w:val="left"/>
      <w:pPr>
        <w:tabs>
          <w:tab w:val="num" w:pos="1494"/>
        </w:tabs>
        <w:ind w:left="1494" w:hanging="360"/>
      </w:pPr>
      <w:rPr>
        <w:rFonts w:hint="default"/>
      </w:rPr>
    </w:lvl>
  </w:abstractNum>
  <w:abstractNum w:abstractNumId="16" w15:restartNumberingAfterBreak="0">
    <w:nsid w:val="391E7C41"/>
    <w:multiLevelType w:val="singleLevel"/>
    <w:tmpl w:val="8C88C108"/>
    <w:lvl w:ilvl="0">
      <w:start w:val="221"/>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3C08523F"/>
    <w:multiLevelType w:val="singleLevel"/>
    <w:tmpl w:val="2EB8B25A"/>
    <w:lvl w:ilvl="0">
      <w:start w:val="1"/>
      <w:numFmt w:val="decimal"/>
      <w:lvlText w:val="%1"/>
      <w:lvlJc w:val="left"/>
      <w:pPr>
        <w:tabs>
          <w:tab w:val="num" w:pos="2344"/>
        </w:tabs>
        <w:ind w:left="2344" w:hanging="360"/>
      </w:pPr>
      <w:rPr>
        <w:rFonts w:hint="default"/>
      </w:rPr>
    </w:lvl>
  </w:abstractNum>
  <w:abstractNum w:abstractNumId="18" w15:restartNumberingAfterBreak="0">
    <w:nsid w:val="46765DEE"/>
    <w:multiLevelType w:val="hybridMultilevel"/>
    <w:tmpl w:val="0022784E"/>
    <w:lvl w:ilvl="0" w:tplc="9776053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19" w15:restartNumberingAfterBreak="0">
    <w:nsid w:val="4732137C"/>
    <w:multiLevelType w:val="multilevel"/>
    <w:tmpl w:val="DA4064F6"/>
    <w:lvl w:ilvl="0">
      <w:start w:val="1"/>
      <w:numFmt w:val="lowerLetter"/>
      <w:lvlText w:val="%1)"/>
      <w:lvlJc w:val="left"/>
      <w:pPr>
        <w:tabs>
          <w:tab w:val="num" w:pos="644"/>
        </w:tabs>
        <w:ind w:left="644" w:hanging="360"/>
      </w:pPr>
      <w:rPr>
        <w:rFonts w:hint="default"/>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20" w15:restartNumberingAfterBreak="0">
    <w:nsid w:val="4A031E1C"/>
    <w:multiLevelType w:val="singleLevel"/>
    <w:tmpl w:val="7D687E68"/>
    <w:lvl w:ilvl="0">
      <w:start w:val="3"/>
      <w:numFmt w:val="decimal"/>
      <w:lvlText w:val="%1"/>
      <w:lvlJc w:val="left"/>
      <w:pPr>
        <w:tabs>
          <w:tab w:val="num" w:pos="1494"/>
        </w:tabs>
        <w:ind w:left="1494" w:hanging="360"/>
      </w:pPr>
      <w:rPr>
        <w:rFonts w:hint="default"/>
      </w:rPr>
    </w:lvl>
  </w:abstractNum>
  <w:abstractNum w:abstractNumId="21" w15:restartNumberingAfterBreak="0">
    <w:nsid w:val="4EB36C5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CA560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993332"/>
    <w:multiLevelType w:val="singleLevel"/>
    <w:tmpl w:val="2EB8B25A"/>
    <w:lvl w:ilvl="0">
      <w:start w:val="1"/>
      <w:numFmt w:val="decimal"/>
      <w:lvlText w:val="%1"/>
      <w:lvlJc w:val="left"/>
      <w:pPr>
        <w:tabs>
          <w:tab w:val="num" w:pos="2344"/>
        </w:tabs>
        <w:ind w:left="2344" w:hanging="360"/>
      </w:pPr>
      <w:rPr>
        <w:rFonts w:hint="default"/>
      </w:rPr>
    </w:lvl>
  </w:abstractNum>
  <w:abstractNum w:abstractNumId="24" w15:restartNumberingAfterBreak="0">
    <w:nsid w:val="535532D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821451"/>
    <w:multiLevelType w:val="singleLevel"/>
    <w:tmpl w:val="2B90AE9C"/>
    <w:lvl w:ilvl="0">
      <w:start w:val="4"/>
      <w:numFmt w:val="decimal"/>
      <w:lvlText w:val="%1"/>
      <w:lvlJc w:val="left"/>
      <w:pPr>
        <w:tabs>
          <w:tab w:val="num" w:pos="1494"/>
        </w:tabs>
        <w:ind w:left="1494" w:hanging="360"/>
      </w:pPr>
      <w:rPr>
        <w:rFonts w:hint="default"/>
      </w:rPr>
    </w:lvl>
  </w:abstractNum>
  <w:abstractNum w:abstractNumId="26" w15:restartNumberingAfterBreak="0">
    <w:nsid w:val="59D213E1"/>
    <w:multiLevelType w:val="hybridMultilevel"/>
    <w:tmpl w:val="DDCC5C00"/>
    <w:lvl w:ilvl="0" w:tplc="3E8C001E">
      <w:start w:val="3"/>
      <w:numFmt w:val="lowerLetter"/>
      <w:lvlText w:val="%1)"/>
      <w:lvlJc w:val="left"/>
      <w:pPr>
        <w:tabs>
          <w:tab w:val="num" w:pos="643"/>
        </w:tabs>
        <w:ind w:left="643" w:hanging="360"/>
      </w:pPr>
      <w:rPr>
        <w:rFonts w:hint="default"/>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27"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28" w15:restartNumberingAfterBreak="0">
    <w:nsid w:val="5E424318"/>
    <w:multiLevelType w:val="singleLevel"/>
    <w:tmpl w:val="4D563872"/>
    <w:lvl w:ilvl="0">
      <w:start w:val="7"/>
      <w:numFmt w:val="decimal"/>
      <w:lvlText w:val="%1"/>
      <w:lvlJc w:val="left"/>
      <w:pPr>
        <w:tabs>
          <w:tab w:val="num" w:pos="2628"/>
        </w:tabs>
        <w:ind w:left="2628" w:hanging="360"/>
      </w:pPr>
      <w:rPr>
        <w:rFonts w:hint="default"/>
      </w:rPr>
    </w:lvl>
  </w:abstractNum>
  <w:abstractNum w:abstractNumId="29" w15:restartNumberingAfterBreak="0">
    <w:nsid w:val="5F8A7408"/>
    <w:multiLevelType w:val="hybridMultilevel"/>
    <w:tmpl w:val="6DB2B670"/>
    <w:lvl w:ilvl="0" w:tplc="55E48CFE">
      <w:start w:val="1"/>
      <w:numFmt w:val="lowerLetter"/>
      <w:lvlText w:val="%1)"/>
      <w:lvlJc w:val="left"/>
      <w:pPr>
        <w:ind w:left="644" w:hanging="360"/>
      </w:pPr>
      <w:rPr>
        <w:rFonts w:hint="default"/>
        <w:b w:val="0"/>
        <w:bCs/>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30" w15:restartNumberingAfterBreak="0">
    <w:nsid w:val="60B55CB1"/>
    <w:multiLevelType w:val="singleLevel"/>
    <w:tmpl w:val="6D328844"/>
    <w:lvl w:ilvl="0">
      <w:start w:val="3"/>
      <w:numFmt w:val="decimal"/>
      <w:lvlText w:val="%1"/>
      <w:lvlJc w:val="left"/>
      <w:pPr>
        <w:tabs>
          <w:tab w:val="num" w:pos="1494"/>
        </w:tabs>
        <w:ind w:left="1494" w:hanging="360"/>
      </w:pPr>
      <w:rPr>
        <w:rFonts w:hint="default"/>
      </w:rPr>
    </w:lvl>
  </w:abstractNum>
  <w:abstractNum w:abstractNumId="31" w15:restartNumberingAfterBreak="0">
    <w:nsid w:val="65DB4631"/>
    <w:multiLevelType w:val="singleLevel"/>
    <w:tmpl w:val="2EB8B25A"/>
    <w:lvl w:ilvl="0">
      <w:start w:val="1"/>
      <w:numFmt w:val="decimal"/>
      <w:lvlText w:val="%1"/>
      <w:lvlJc w:val="left"/>
      <w:pPr>
        <w:tabs>
          <w:tab w:val="num" w:pos="2344"/>
        </w:tabs>
        <w:ind w:left="2344" w:hanging="360"/>
      </w:pPr>
      <w:rPr>
        <w:rFonts w:hint="default"/>
      </w:rPr>
    </w:lvl>
  </w:abstractNum>
  <w:abstractNum w:abstractNumId="32" w15:restartNumberingAfterBreak="0">
    <w:nsid w:val="660A525E"/>
    <w:multiLevelType w:val="singleLevel"/>
    <w:tmpl w:val="46D24916"/>
    <w:lvl w:ilvl="0">
      <w:start w:val="3"/>
      <w:numFmt w:val="decimal"/>
      <w:lvlText w:val="%1"/>
      <w:lvlJc w:val="left"/>
      <w:pPr>
        <w:tabs>
          <w:tab w:val="num" w:pos="1494"/>
        </w:tabs>
        <w:ind w:left="1494" w:hanging="360"/>
      </w:pPr>
      <w:rPr>
        <w:rFonts w:hint="default"/>
      </w:rPr>
    </w:lvl>
  </w:abstractNum>
  <w:abstractNum w:abstractNumId="33" w15:restartNumberingAfterBreak="0">
    <w:nsid w:val="694255F0"/>
    <w:multiLevelType w:val="singleLevel"/>
    <w:tmpl w:val="2EB8B25A"/>
    <w:lvl w:ilvl="0">
      <w:start w:val="1"/>
      <w:numFmt w:val="decimal"/>
      <w:lvlText w:val="%1"/>
      <w:lvlJc w:val="left"/>
      <w:pPr>
        <w:tabs>
          <w:tab w:val="num" w:pos="2344"/>
        </w:tabs>
        <w:ind w:left="2344" w:hanging="360"/>
      </w:pPr>
      <w:rPr>
        <w:rFonts w:hint="default"/>
      </w:rPr>
    </w:lvl>
  </w:abstractNum>
  <w:abstractNum w:abstractNumId="34" w15:restartNumberingAfterBreak="0">
    <w:nsid w:val="699011F0"/>
    <w:multiLevelType w:val="hybridMultilevel"/>
    <w:tmpl w:val="4D4E2888"/>
    <w:lvl w:ilvl="0" w:tplc="6B66BD8A">
      <w:start w:val="1"/>
      <w:numFmt w:val="lowerLetter"/>
      <w:lvlText w:val="%1)"/>
      <w:lvlJc w:val="left"/>
      <w:pPr>
        <w:tabs>
          <w:tab w:val="num" w:pos="644"/>
        </w:tabs>
        <w:ind w:left="644" w:hanging="360"/>
      </w:pPr>
      <w:rPr>
        <w:rFonts w:ascii="Arial" w:hAnsi="Arial" w:cs="Arial"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5" w15:restartNumberingAfterBreak="0">
    <w:nsid w:val="6DA4056A"/>
    <w:multiLevelType w:val="multilevel"/>
    <w:tmpl w:val="DD4E9656"/>
    <w:lvl w:ilvl="0">
      <w:start w:val="2"/>
      <w:numFmt w:val="lowerLetter"/>
      <w:lvlText w:val="%1)"/>
      <w:lvlJc w:val="left"/>
      <w:pPr>
        <w:tabs>
          <w:tab w:val="num" w:pos="643"/>
        </w:tabs>
        <w:ind w:left="643" w:hanging="36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6" w15:restartNumberingAfterBreak="0">
    <w:nsid w:val="6DAF1642"/>
    <w:multiLevelType w:val="hybridMultilevel"/>
    <w:tmpl w:val="6EDEC17A"/>
    <w:lvl w:ilvl="0" w:tplc="55ECC726">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7" w15:restartNumberingAfterBreak="0">
    <w:nsid w:val="6E824974"/>
    <w:multiLevelType w:val="singleLevel"/>
    <w:tmpl w:val="403220C8"/>
    <w:lvl w:ilvl="0">
      <w:start w:val="10"/>
      <w:numFmt w:val="bullet"/>
      <w:lvlText w:val="-"/>
      <w:lvlJc w:val="left"/>
      <w:pPr>
        <w:tabs>
          <w:tab w:val="num" w:pos="2628"/>
        </w:tabs>
        <w:ind w:left="2628" w:hanging="360"/>
      </w:pPr>
      <w:rPr>
        <w:rFonts w:hint="default"/>
      </w:rPr>
    </w:lvl>
  </w:abstractNum>
  <w:abstractNum w:abstractNumId="38" w15:restartNumberingAfterBreak="0">
    <w:nsid w:val="70D61D6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07159E"/>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40" w15:restartNumberingAfterBreak="0">
    <w:nsid w:val="7754332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9A2533"/>
    <w:multiLevelType w:val="singleLevel"/>
    <w:tmpl w:val="7910CB98"/>
    <w:lvl w:ilvl="0">
      <w:start w:val="3"/>
      <w:numFmt w:val="decimal"/>
      <w:lvlText w:val="%1"/>
      <w:lvlJc w:val="left"/>
      <w:pPr>
        <w:tabs>
          <w:tab w:val="num" w:pos="1494"/>
        </w:tabs>
        <w:ind w:left="1494" w:hanging="360"/>
      </w:pPr>
      <w:rPr>
        <w:rFonts w:hint="default"/>
      </w:rPr>
    </w:lvl>
  </w:abstractNum>
  <w:abstractNum w:abstractNumId="42" w15:restartNumberingAfterBreak="0">
    <w:nsid w:val="77D030B4"/>
    <w:multiLevelType w:val="singleLevel"/>
    <w:tmpl w:val="6D12A6E8"/>
    <w:lvl w:ilvl="0">
      <w:start w:val="1"/>
      <w:numFmt w:val="decimal"/>
      <w:lvlText w:val="%1"/>
      <w:lvlJc w:val="left"/>
      <w:pPr>
        <w:tabs>
          <w:tab w:val="num" w:pos="1365"/>
        </w:tabs>
        <w:ind w:left="1365" w:hanging="1290"/>
      </w:pPr>
      <w:rPr>
        <w:rFonts w:hint="default"/>
      </w:rPr>
    </w:lvl>
  </w:abstractNum>
  <w:abstractNum w:abstractNumId="43" w15:restartNumberingAfterBreak="0">
    <w:nsid w:val="7AB0056E"/>
    <w:multiLevelType w:val="singleLevel"/>
    <w:tmpl w:val="E14A6582"/>
    <w:lvl w:ilvl="0">
      <w:start w:val="9"/>
      <w:numFmt w:val="bullet"/>
      <w:lvlText w:val="-"/>
      <w:lvlJc w:val="left"/>
      <w:pPr>
        <w:tabs>
          <w:tab w:val="num" w:pos="1494"/>
        </w:tabs>
        <w:ind w:left="1494" w:hanging="360"/>
      </w:pPr>
      <w:rPr>
        <w:rFonts w:ascii="Times New Roman" w:hAnsi="Times New Roman" w:hint="default"/>
      </w:rPr>
    </w:lvl>
  </w:abstractNum>
  <w:abstractNum w:abstractNumId="44" w15:restartNumberingAfterBreak="0">
    <w:nsid w:val="7E7C2E5C"/>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num w:numId="1">
    <w:abstractNumId w:val="7"/>
  </w:num>
  <w:num w:numId="2">
    <w:abstractNumId w:val="30"/>
  </w:num>
  <w:num w:numId="3">
    <w:abstractNumId w:val="3"/>
  </w:num>
  <w:num w:numId="4">
    <w:abstractNumId w:val="20"/>
  </w:num>
  <w:num w:numId="5">
    <w:abstractNumId w:val="32"/>
  </w:num>
  <w:num w:numId="6">
    <w:abstractNumId w:val="15"/>
  </w:num>
  <w:num w:numId="7">
    <w:abstractNumId w:val="41"/>
  </w:num>
  <w:num w:numId="8">
    <w:abstractNumId w:val="8"/>
  </w:num>
  <w:num w:numId="9">
    <w:abstractNumId w:val="6"/>
  </w:num>
  <w:num w:numId="10">
    <w:abstractNumId w:val="35"/>
  </w:num>
  <w:num w:numId="11">
    <w:abstractNumId w:val="25"/>
  </w:num>
  <w:num w:numId="12">
    <w:abstractNumId w:val="43"/>
  </w:num>
  <w:num w:numId="13">
    <w:abstractNumId w:val="37"/>
  </w:num>
  <w:num w:numId="14">
    <w:abstractNumId w:val="5"/>
  </w:num>
  <w:num w:numId="15">
    <w:abstractNumId w:val="0"/>
  </w:num>
  <w:num w:numId="16">
    <w:abstractNumId w:val="39"/>
  </w:num>
  <w:num w:numId="17">
    <w:abstractNumId w:val="14"/>
  </w:num>
  <w:num w:numId="18">
    <w:abstractNumId w:val="31"/>
  </w:num>
  <w:num w:numId="19">
    <w:abstractNumId w:val="23"/>
  </w:num>
  <w:num w:numId="20">
    <w:abstractNumId w:val="16"/>
  </w:num>
  <w:num w:numId="21">
    <w:abstractNumId w:val="11"/>
  </w:num>
  <w:num w:numId="22">
    <w:abstractNumId w:val="4"/>
  </w:num>
  <w:num w:numId="23">
    <w:abstractNumId w:val="17"/>
  </w:num>
  <w:num w:numId="24">
    <w:abstractNumId w:val="1"/>
  </w:num>
  <w:num w:numId="25">
    <w:abstractNumId w:val="12"/>
  </w:num>
  <w:num w:numId="26">
    <w:abstractNumId w:val="13"/>
  </w:num>
  <w:num w:numId="27">
    <w:abstractNumId w:val="33"/>
  </w:num>
  <w:num w:numId="28">
    <w:abstractNumId w:val="9"/>
  </w:num>
  <w:num w:numId="29">
    <w:abstractNumId w:val="10"/>
  </w:num>
  <w:num w:numId="30">
    <w:abstractNumId w:val="42"/>
  </w:num>
  <w:num w:numId="31">
    <w:abstractNumId w:val="22"/>
  </w:num>
  <w:num w:numId="32">
    <w:abstractNumId w:val="40"/>
  </w:num>
  <w:num w:numId="33">
    <w:abstractNumId w:val="38"/>
  </w:num>
  <w:num w:numId="34">
    <w:abstractNumId w:val="2"/>
  </w:num>
  <w:num w:numId="35">
    <w:abstractNumId w:val="24"/>
  </w:num>
  <w:num w:numId="36">
    <w:abstractNumId w:val="21"/>
  </w:num>
  <w:num w:numId="37">
    <w:abstractNumId w:val="44"/>
  </w:num>
  <w:num w:numId="38">
    <w:abstractNumId w:val="28"/>
  </w:num>
  <w:num w:numId="39">
    <w:abstractNumId w:val="26"/>
  </w:num>
  <w:num w:numId="40">
    <w:abstractNumId w:val="27"/>
  </w:num>
  <w:num w:numId="41">
    <w:abstractNumId w:val="18"/>
  </w:num>
  <w:num w:numId="42">
    <w:abstractNumId w:val="36"/>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0B"/>
    <w:rsid w:val="000026F1"/>
    <w:rsid w:val="00022CB3"/>
    <w:rsid w:val="00026218"/>
    <w:rsid w:val="0002762F"/>
    <w:rsid w:val="0003015B"/>
    <w:rsid w:val="00032290"/>
    <w:rsid w:val="000375FA"/>
    <w:rsid w:val="00047EB2"/>
    <w:rsid w:val="00052EFD"/>
    <w:rsid w:val="00057227"/>
    <w:rsid w:val="00057C69"/>
    <w:rsid w:val="00064B08"/>
    <w:rsid w:val="00081FCB"/>
    <w:rsid w:val="00085FCF"/>
    <w:rsid w:val="00093C2D"/>
    <w:rsid w:val="0009418F"/>
    <w:rsid w:val="00096965"/>
    <w:rsid w:val="000A1CF5"/>
    <w:rsid w:val="000A6AE5"/>
    <w:rsid w:val="000B2B15"/>
    <w:rsid w:val="000B2F83"/>
    <w:rsid w:val="000B5CD8"/>
    <w:rsid w:val="000B60E9"/>
    <w:rsid w:val="000D3542"/>
    <w:rsid w:val="000D5DE4"/>
    <w:rsid w:val="000E0724"/>
    <w:rsid w:val="000E0F6A"/>
    <w:rsid w:val="000E19C0"/>
    <w:rsid w:val="000E22DA"/>
    <w:rsid w:val="000E3E6B"/>
    <w:rsid w:val="000F383B"/>
    <w:rsid w:val="000F4EE3"/>
    <w:rsid w:val="000F4EF8"/>
    <w:rsid w:val="00101F48"/>
    <w:rsid w:val="00103955"/>
    <w:rsid w:val="0011010A"/>
    <w:rsid w:val="001138DE"/>
    <w:rsid w:val="00114E02"/>
    <w:rsid w:val="00114F63"/>
    <w:rsid w:val="00122247"/>
    <w:rsid w:val="00132642"/>
    <w:rsid w:val="00133600"/>
    <w:rsid w:val="00133630"/>
    <w:rsid w:val="0013408D"/>
    <w:rsid w:val="001430F6"/>
    <w:rsid w:val="00145678"/>
    <w:rsid w:val="00150BF8"/>
    <w:rsid w:val="001621A7"/>
    <w:rsid w:val="00162A2E"/>
    <w:rsid w:val="00171F66"/>
    <w:rsid w:val="00173203"/>
    <w:rsid w:val="001747FC"/>
    <w:rsid w:val="001765E4"/>
    <w:rsid w:val="0018261B"/>
    <w:rsid w:val="0018319F"/>
    <w:rsid w:val="00193CAD"/>
    <w:rsid w:val="001A1914"/>
    <w:rsid w:val="001A2317"/>
    <w:rsid w:val="001A297F"/>
    <w:rsid w:val="001A692D"/>
    <w:rsid w:val="001B1453"/>
    <w:rsid w:val="001B7140"/>
    <w:rsid w:val="001D0DD6"/>
    <w:rsid w:val="001E1AA2"/>
    <w:rsid w:val="001E7E5E"/>
    <w:rsid w:val="001F12BF"/>
    <w:rsid w:val="001F44F4"/>
    <w:rsid w:val="001F5777"/>
    <w:rsid w:val="00201B20"/>
    <w:rsid w:val="00202C24"/>
    <w:rsid w:val="002051DF"/>
    <w:rsid w:val="00207180"/>
    <w:rsid w:val="00210BF7"/>
    <w:rsid w:val="002162A7"/>
    <w:rsid w:val="00222C63"/>
    <w:rsid w:val="002237F3"/>
    <w:rsid w:val="00223DAE"/>
    <w:rsid w:val="002246FC"/>
    <w:rsid w:val="002339A5"/>
    <w:rsid w:val="002403A2"/>
    <w:rsid w:val="00252662"/>
    <w:rsid w:val="0027339F"/>
    <w:rsid w:val="0028425D"/>
    <w:rsid w:val="00290ACC"/>
    <w:rsid w:val="002D3589"/>
    <w:rsid w:val="002D3E76"/>
    <w:rsid w:val="002E25A3"/>
    <w:rsid w:val="002E4BDD"/>
    <w:rsid w:val="002F5D04"/>
    <w:rsid w:val="00302B8A"/>
    <w:rsid w:val="003059EB"/>
    <w:rsid w:val="00305B83"/>
    <w:rsid w:val="003119B2"/>
    <w:rsid w:val="003152D1"/>
    <w:rsid w:val="00316F7B"/>
    <w:rsid w:val="0032243A"/>
    <w:rsid w:val="00335768"/>
    <w:rsid w:val="003378B1"/>
    <w:rsid w:val="00345488"/>
    <w:rsid w:val="00346CD3"/>
    <w:rsid w:val="003506B3"/>
    <w:rsid w:val="003576C3"/>
    <w:rsid w:val="00357D3F"/>
    <w:rsid w:val="0036169F"/>
    <w:rsid w:val="00374AEC"/>
    <w:rsid w:val="00393BF2"/>
    <w:rsid w:val="00396D0E"/>
    <w:rsid w:val="003A01C2"/>
    <w:rsid w:val="003B6251"/>
    <w:rsid w:val="003B6F3C"/>
    <w:rsid w:val="003B7581"/>
    <w:rsid w:val="003C4A1A"/>
    <w:rsid w:val="003E4EA1"/>
    <w:rsid w:val="003F548F"/>
    <w:rsid w:val="003F5855"/>
    <w:rsid w:val="003F737E"/>
    <w:rsid w:val="004014B0"/>
    <w:rsid w:val="00405863"/>
    <w:rsid w:val="00405FA8"/>
    <w:rsid w:val="00412BEC"/>
    <w:rsid w:val="00415EDF"/>
    <w:rsid w:val="00420A5B"/>
    <w:rsid w:val="0042276D"/>
    <w:rsid w:val="0042435E"/>
    <w:rsid w:val="0042574B"/>
    <w:rsid w:val="0042702E"/>
    <w:rsid w:val="004333E5"/>
    <w:rsid w:val="00440C77"/>
    <w:rsid w:val="00441BFD"/>
    <w:rsid w:val="00446B91"/>
    <w:rsid w:val="00453BE8"/>
    <w:rsid w:val="00470FC7"/>
    <w:rsid w:val="00486AF3"/>
    <w:rsid w:val="0048737E"/>
    <w:rsid w:val="004A1CB7"/>
    <w:rsid w:val="004B28ED"/>
    <w:rsid w:val="004C0CE1"/>
    <w:rsid w:val="004C3049"/>
    <w:rsid w:val="004C3185"/>
    <w:rsid w:val="004D10E6"/>
    <w:rsid w:val="004D2086"/>
    <w:rsid w:val="004D6BA3"/>
    <w:rsid w:val="004D7AE8"/>
    <w:rsid w:val="004E562D"/>
    <w:rsid w:val="004E6493"/>
    <w:rsid w:val="004F2050"/>
    <w:rsid w:val="004F6D19"/>
    <w:rsid w:val="00507C91"/>
    <w:rsid w:val="00514CE7"/>
    <w:rsid w:val="00520B18"/>
    <w:rsid w:val="00523B4C"/>
    <w:rsid w:val="005251C8"/>
    <w:rsid w:val="00527C1C"/>
    <w:rsid w:val="005321D1"/>
    <w:rsid w:val="00574F67"/>
    <w:rsid w:val="00591F2F"/>
    <w:rsid w:val="005A027F"/>
    <w:rsid w:val="005A1987"/>
    <w:rsid w:val="005A4DD2"/>
    <w:rsid w:val="005A630D"/>
    <w:rsid w:val="005A6BAE"/>
    <w:rsid w:val="005B20C9"/>
    <w:rsid w:val="005B3BF6"/>
    <w:rsid w:val="005B4BE2"/>
    <w:rsid w:val="005B6401"/>
    <w:rsid w:val="005C0F64"/>
    <w:rsid w:val="005C215D"/>
    <w:rsid w:val="005C39AA"/>
    <w:rsid w:val="005C3E02"/>
    <w:rsid w:val="005C42B2"/>
    <w:rsid w:val="005C45BA"/>
    <w:rsid w:val="005C5456"/>
    <w:rsid w:val="005C605D"/>
    <w:rsid w:val="005C681D"/>
    <w:rsid w:val="005D2406"/>
    <w:rsid w:val="005D45FA"/>
    <w:rsid w:val="005E3765"/>
    <w:rsid w:val="005F341B"/>
    <w:rsid w:val="005F3B6A"/>
    <w:rsid w:val="005F49D9"/>
    <w:rsid w:val="005F5E89"/>
    <w:rsid w:val="006031FB"/>
    <w:rsid w:val="00652401"/>
    <w:rsid w:val="00652C42"/>
    <w:rsid w:val="00654FD1"/>
    <w:rsid w:val="006555B6"/>
    <w:rsid w:val="00655F4B"/>
    <w:rsid w:val="00661F06"/>
    <w:rsid w:val="00664181"/>
    <w:rsid w:val="00666088"/>
    <w:rsid w:val="0066609B"/>
    <w:rsid w:val="00667070"/>
    <w:rsid w:val="0066727A"/>
    <w:rsid w:val="00684031"/>
    <w:rsid w:val="00691A5C"/>
    <w:rsid w:val="00694765"/>
    <w:rsid w:val="00695348"/>
    <w:rsid w:val="006958C8"/>
    <w:rsid w:val="00695F3C"/>
    <w:rsid w:val="006A1E3C"/>
    <w:rsid w:val="006A398C"/>
    <w:rsid w:val="006A7DA4"/>
    <w:rsid w:val="006B5A86"/>
    <w:rsid w:val="006B7154"/>
    <w:rsid w:val="006D76EF"/>
    <w:rsid w:val="006E0634"/>
    <w:rsid w:val="006E1E76"/>
    <w:rsid w:val="006E44BD"/>
    <w:rsid w:val="006F2BCD"/>
    <w:rsid w:val="006F4FF8"/>
    <w:rsid w:val="0070297B"/>
    <w:rsid w:val="00707362"/>
    <w:rsid w:val="00707A12"/>
    <w:rsid w:val="00723A70"/>
    <w:rsid w:val="00725EC2"/>
    <w:rsid w:val="007268D4"/>
    <w:rsid w:val="00732555"/>
    <w:rsid w:val="00732FB7"/>
    <w:rsid w:val="00736D0C"/>
    <w:rsid w:val="007373FE"/>
    <w:rsid w:val="00737A9A"/>
    <w:rsid w:val="00741B7A"/>
    <w:rsid w:val="00742675"/>
    <w:rsid w:val="007717AA"/>
    <w:rsid w:val="0077209F"/>
    <w:rsid w:val="0077312C"/>
    <w:rsid w:val="00773C31"/>
    <w:rsid w:val="007760CE"/>
    <w:rsid w:val="0077726D"/>
    <w:rsid w:val="00781270"/>
    <w:rsid w:val="00782C4A"/>
    <w:rsid w:val="00787F29"/>
    <w:rsid w:val="0079149C"/>
    <w:rsid w:val="007945B0"/>
    <w:rsid w:val="007945FB"/>
    <w:rsid w:val="007A457E"/>
    <w:rsid w:val="007B01D8"/>
    <w:rsid w:val="007C3D08"/>
    <w:rsid w:val="007C7E2C"/>
    <w:rsid w:val="007D1507"/>
    <w:rsid w:val="007D32AA"/>
    <w:rsid w:val="007E51D9"/>
    <w:rsid w:val="007E5D2E"/>
    <w:rsid w:val="007F1D18"/>
    <w:rsid w:val="00803A77"/>
    <w:rsid w:val="008045B9"/>
    <w:rsid w:val="00814141"/>
    <w:rsid w:val="00816E62"/>
    <w:rsid w:val="00821374"/>
    <w:rsid w:val="00825299"/>
    <w:rsid w:val="00826574"/>
    <w:rsid w:val="00830A74"/>
    <w:rsid w:val="00835B6F"/>
    <w:rsid w:val="00837460"/>
    <w:rsid w:val="0084234D"/>
    <w:rsid w:val="00843CFD"/>
    <w:rsid w:val="00846067"/>
    <w:rsid w:val="008477C3"/>
    <w:rsid w:val="00847FB1"/>
    <w:rsid w:val="0085106A"/>
    <w:rsid w:val="00851114"/>
    <w:rsid w:val="00853F7B"/>
    <w:rsid w:val="00863FF4"/>
    <w:rsid w:val="008660B1"/>
    <w:rsid w:val="0087004A"/>
    <w:rsid w:val="00873DCD"/>
    <w:rsid w:val="00874044"/>
    <w:rsid w:val="00874726"/>
    <w:rsid w:val="00886317"/>
    <w:rsid w:val="00891128"/>
    <w:rsid w:val="008A1290"/>
    <w:rsid w:val="008A4564"/>
    <w:rsid w:val="008A7D14"/>
    <w:rsid w:val="008B22D0"/>
    <w:rsid w:val="008B37C5"/>
    <w:rsid w:val="008B3B92"/>
    <w:rsid w:val="008D2A0B"/>
    <w:rsid w:val="008E669E"/>
    <w:rsid w:val="008E7D37"/>
    <w:rsid w:val="008F4FB2"/>
    <w:rsid w:val="00900571"/>
    <w:rsid w:val="00903CF5"/>
    <w:rsid w:val="00905BD7"/>
    <w:rsid w:val="00910C81"/>
    <w:rsid w:val="0093130B"/>
    <w:rsid w:val="009453DA"/>
    <w:rsid w:val="0095630E"/>
    <w:rsid w:val="0095779D"/>
    <w:rsid w:val="00961B46"/>
    <w:rsid w:val="00967245"/>
    <w:rsid w:val="0097002D"/>
    <w:rsid w:val="00970B18"/>
    <w:rsid w:val="009812B9"/>
    <w:rsid w:val="00983908"/>
    <w:rsid w:val="009860B1"/>
    <w:rsid w:val="009916D3"/>
    <w:rsid w:val="00994E85"/>
    <w:rsid w:val="009A2C26"/>
    <w:rsid w:val="009A4EA6"/>
    <w:rsid w:val="009A4F8E"/>
    <w:rsid w:val="009C1805"/>
    <w:rsid w:val="009C2D9A"/>
    <w:rsid w:val="009C7FC2"/>
    <w:rsid w:val="009D0346"/>
    <w:rsid w:val="009D2E24"/>
    <w:rsid w:val="009D5D21"/>
    <w:rsid w:val="009E44E9"/>
    <w:rsid w:val="009E4FC1"/>
    <w:rsid w:val="009E6B57"/>
    <w:rsid w:val="009F4DE4"/>
    <w:rsid w:val="009F797D"/>
    <w:rsid w:val="00A028E1"/>
    <w:rsid w:val="00A04530"/>
    <w:rsid w:val="00A05A3B"/>
    <w:rsid w:val="00A112C0"/>
    <w:rsid w:val="00A1188A"/>
    <w:rsid w:val="00A12A1C"/>
    <w:rsid w:val="00A1330B"/>
    <w:rsid w:val="00A1451E"/>
    <w:rsid w:val="00A2280F"/>
    <w:rsid w:val="00A452F6"/>
    <w:rsid w:val="00A519A3"/>
    <w:rsid w:val="00A60B6D"/>
    <w:rsid w:val="00A60C7E"/>
    <w:rsid w:val="00A755D6"/>
    <w:rsid w:val="00A76329"/>
    <w:rsid w:val="00A76864"/>
    <w:rsid w:val="00A82817"/>
    <w:rsid w:val="00A83FA1"/>
    <w:rsid w:val="00A85F6E"/>
    <w:rsid w:val="00A92669"/>
    <w:rsid w:val="00A93AD3"/>
    <w:rsid w:val="00AA18DC"/>
    <w:rsid w:val="00AB169C"/>
    <w:rsid w:val="00AB3A47"/>
    <w:rsid w:val="00AB6A2A"/>
    <w:rsid w:val="00AD17C8"/>
    <w:rsid w:val="00AD49E2"/>
    <w:rsid w:val="00AD7CB0"/>
    <w:rsid w:val="00AE6D0C"/>
    <w:rsid w:val="00AF39AB"/>
    <w:rsid w:val="00AF4920"/>
    <w:rsid w:val="00AF5585"/>
    <w:rsid w:val="00AF69FA"/>
    <w:rsid w:val="00B003DC"/>
    <w:rsid w:val="00B02E21"/>
    <w:rsid w:val="00B10E1D"/>
    <w:rsid w:val="00B13B76"/>
    <w:rsid w:val="00B165E5"/>
    <w:rsid w:val="00B16B72"/>
    <w:rsid w:val="00B255F0"/>
    <w:rsid w:val="00B30905"/>
    <w:rsid w:val="00B34A77"/>
    <w:rsid w:val="00B35DF9"/>
    <w:rsid w:val="00B40596"/>
    <w:rsid w:val="00B41799"/>
    <w:rsid w:val="00B449D4"/>
    <w:rsid w:val="00B44EDE"/>
    <w:rsid w:val="00B477E6"/>
    <w:rsid w:val="00B52325"/>
    <w:rsid w:val="00B5350B"/>
    <w:rsid w:val="00B559D2"/>
    <w:rsid w:val="00B62B5D"/>
    <w:rsid w:val="00B63AB6"/>
    <w:rsid w:val="00B67D9A"/>
    <w:rsid w:val="00B72D9D"/>
    <w:rsid w:val="00B73C92"/>
    <w:rsid w:val="00B80876"/>
    <w:rsid w:val="00B879FF"/>
    <w:rsid w:val="00B90319"/>
    <w:rsid w:val="00B90D42"/>
    <w:rsid w:val="00B93F10"/>
    <w:rsid w:val="00BA646A"/>
    <w:rsid w:val="00BA7C8B"/>
    <w:rsid w:val="00BB12C5"/>
    <w:rsid w:val="00BB62C6"/>
    <w:rsid w:val="00BB660F"/>
    <w:rsid w:val="00BC1CBE"/>
    <w:rsid w:val="00BC3A53"/>
    <w:rsid w:val="00BC4F83"/>
    <w:rsid w:val="00BC5066"/>
    <w:rsid w:val="00BC648D"/>
    <w:rsid w:val="00BC79E3"/>
    <w:rsid w:val="00BD0B0F"/>
    <w:rsid w:val="00BD1030"/>
    <w:rsid w:val="00BF1BF6"/>
    <w:rsid w:val="00C00363"/>
    <w:rsid w:val="00C12B1A"/>
    <w:rsid w:val="00C23F56"/>
    <w:rsid w:val="00C309E4"/>
    <w:rsid w:val="00C33256"/>
    <w:rsid w:val="00C34884"/>
    <w:rsid w:val="00C400EB"/>
    <w:rsid w:val="00C43366"/>
    <w:rsid w:val="00C4542B"/>
    <w:rsid w:val="00C5018A"/>
    <w:rsid w:val="00C76665"/>
    <w:rsid w:val="00C85C64"/>
    <w:rsid w:val="00C90B70"/>
    <w:rsid w:val="00C917B5"/>
    <w:rsid w:val="00C97C9E"/>
    <w:rsid w:val="00CA2393"/>
    <w:rsid w:val="00CA55D5"/>
    <w:rsid w:val="00CA5625"/>
    <w:rsid w:val="00CB1729"/>
    <w:rsid w:val="00CB6CBC"/>
    <w:rsid w:val="00CC2B93"/>
    <w:rsid w:val="00CC3322"/>
    <w:rsid w:val="00CD6C68"/>
    <w:rsid w:val="00CF1857"/>
    <w:rsid w:val="00D01EEB"/>
    <w:rsid w:val="00D0612D"/>
    <w:rsid w:val="00D06DEF"/>
    <w:rsid w:val="00D07299"/>
    <w:rsid w:val="00D07EA4"/>
    <w:rsid w:val="00D22C04"/>
    <w:rsid w:val="00D267A8"/>
    <w:rsid w:val="00D26B54"/>
    <w:rsid w:val="00D308BD"/>
    <w:rsid w:val="00D335C1"/>
    <w:rsid w:val="00D36AF7"/>
    <w:rsid w:val="00D43B8E"/>
    <w:rsid w:val="00D53183"/>
    <w:rsid w:val="00D55384"/>
    <w:rsid w:val="00D73B7A"/>
    <w:rsid w:val="00D9110E"/>
    <w:rsid w:val="00D92FD6"/>
    <w:rsid w:val="00DC32BC"/>
    <w:rsid w:val="00DD5893"/>
    <w:rsid w:val="00DD5B27"/>
    <w:rsid w:val="00DE6A85"/>
    <w:rsid w:val="00DF0615"/>
    <w:rsid w:val="00DF552C"/>
    <w:rsid w:val="00DF6BA8"/>
    <w:rsid w:val="00E04A95"/>
    <w:rsid w:val="00E076F4"/>
    <w:rsid w:val="00E16AE7"/>
    <w:rsid w:val="00E269EA"/>
    <w:rsid w:val="00E407B4"/>
    <w:rsid w:val="00E41BC4"/>
    <w:rsid w:val="00E41C4F"/>
    <w:rsid w:val="00E42BE5"/>
    <w:rsid w:val="00E461BF"/>
    <w:rsid w:val="00E55DB9"/>
    <w:rsid w:val="00E70DE7"/>
    <w:rsid w:val="00E7122B"/>
    <w:rsid w:val="00E877D5"/>
    <w:rsid w:val="00E9465F"/>
    <w:rsid w:val="00E96E50"/>
    <w:rsid w:val="00EA140A"/>
    <w:rsid w:val="00EA432D"/>
    <w:rsid w:val="00EB1A2A"/>
    <w:rsid w:val="00EB4F23"/>
    <w:rsid w:val="00EB5A8D"/>
    <w:rsid w:val="00EB5FB7"/>
    <w:rsid w:val="00EC6B6E"/>
    <w:rsid w:val="00ED211C"/>
    <w:rsid w:val="00EE3A11"/>
    <w:rsid w:val="00EF5B38"/>
    <w:rsid w:val="00F04F10"/>
    <w:rsid w:val="00F05DA4"/>
    <w:rsid w:val="00F13EEC"/>
    <w:rsid w:val="00F17FAA"/>
    <w:rsid w:val="00F22143"/>
    <w:rsid w:val="00F35D99"/>
    <w:rsid w:val="00F36798"/>
    <w:rsid w:val="00F41894"/>
    <w:rsid w:val="00F41B4F"/>
    <w:rsid w:val="00F44E0D"/>
    <w:rsid w:val="00F47224"/>
    <w:rsid w:val="00F5087B"/>
    <w:rsid w:val="00F52877"/>
    <w:rsid w:val="00F52C51"/>
    <w:rsid w:val="00F55FFE"/>
    <w:rsid w:val="00F569EE"/>
    <w:rsid w:val="00F66574"/>
    <w:rsid w:val="00F74F2E"/>
    <w:rsid w:val="00F77F24"/>
    <w:rsid w:val="00F8252A"/>
    <w:rsid w:val="00F86A23"/>
    <w:rsid w:val="00F91C19"/>
    <w:rsid w:val="00F93C51"/>
    <w:rsid w:val="00F97A61"/>
    <w:rsid w:val="00FA128D"/>
    <w:rsid w:val="00FA27E6"/>
    <w:rsid w:val="00FB5DCE"/>
    <w:rsid w:val="00FB64C5"/>
    <w:rsid w:val="00FB72FD"/>
    <w:rsid w:val="00FD2C8C"/>
    <w:rsid w:val="00FD743E"/>
    <w:rsid w:val="00FE369E"/>
    <w:rsid w:val="00FE42AE"/>
    <w:rsid w:val="00FE56E7"/>
    <w:rsid w:val="00FF18D9"/>
    <w:rsid w:val="00FF5E48"/>
    <w:rsid w:val="00FF69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6A97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F48"/>
    <w:rPr>
      <w:sz w:val="24"/>
      <w:lang w:eastAsia="en-US"/>
    </w:rPr>
  </w:style>
  <w:style w:type="paragraph" w:styleId="Rubrik1">
    <w:name w:val="heading 1"/>
    <w:basedOn w:val="Normal"/>
    <w:next w:val="Normal"/>
    <w:qFormat/>
    <w:rsid w:val="00101F48"/>
    <w:pPr>
      <w:keepNext/>
      <w:ind w:left="1418"/>
      <w:outlineLvl w:val="0"/>
    </w:pPr>
    <w:rPr>
      <w:i/>
    </w:rPr>
  </w:style>
  <w:style w:type="paragraph" w:styleId="Rubrik2">
    <w:name w:val="heading 2"/>
    <w:basedOn w:val="Normal"/>
    <w:next w:val="Normal"/>
    <w:qFormat/>
    <w:rsid w:val="00101F48"/>
    <w:pPr>
      <w:keepNext/>
      <w:ind w:left="1418"/>
      <w:outlineLvl w:val="1"/>
    </w:pPr>
    <w:rPr>
      <w:b/>
      <w:i/>
    </w:rPr>
  </w:style>
  <w:style w:type="paragraph" w:styleId="Rubrik3">
    <w:name w:val="heading 3"/>
    <w:basedOn w:val="Normal"/>
    <w:next w:val="Normal"/>
    <w:qFormat/>
    <w:rsid w:val="00101F48"/>
    <w:pPr>
      <w:keepNext/>
      <w:ind w:left="1418"/>
      <w:outlineLvl w:val="2"/>
    </w:pPr>
    <w:rPr>
      <w:b/>
    </w:rPr>
  </w:style>
  <w:style w:type="paragraph" w:styleId="Rubrik4">
    <w:name w:val="heading 4"/>
    <w:basedOn w:val="Normal"/>
    <w:next w:val="Normal"/>
    <w:qFormat/>
    <w:rsid w:val="00101F48"/>
    <w:pPr>
      <w:keepNext/>
      <w:ind w:firstLine="1418"/>
      <w:outlineLvl w:val="3"/>
    </w:pPr>
    <w:rPr>
      <w:b/>
      <w:i/>
    </w:rPr>
  </w:style>
  <w:style w:type="paragraph" w:styleId="Rubrik5">
    <w:name w:val="heading 5"/>
    <w:basedOn w:val="Normal"/>
    <w:next w:val="Normal"/>
    <w:qFormat/>
    <w:rsid w:val="00101F48"/>
    <w:pPr>
      <w:keepNext/>
      <w:ind w:firstLine="1304"/>
      <w:outlineLvl w:val="4"/>
    </w:pPr>
    <w:rPr>
      <w:b/>
    </w:rPr>
  </w:style>
  <w:style w:type="paragraph" w:styleId="Rubrik6">
    <w:name w:val="heading 6"/>
    <w:basedOn w:val="Normal"/>
    <w:next w:val="Normal"/>
    <w:qFormat/>
    <w:rsid w:val="00101F48"/>
    <w:pPr>
      <w:keepNext/>
      <w:ind w:left="1134" w:right="-284"/>
      <w:outlineLvl w:val="5"/>
    </w:pPr>
    <w:rPr>
      <w:rFonts w:ascii="Bookman Old Style" w:hAnsi="Bookman Old Style"/>
      <w:i/>
      <w:sz w:val="20"/>
    </w:rPr>
  </w:style>
  <w:style w:type="paragraph" w:styleId="Rubrik7">
    <w:name w:val="heading 7"/>
    <w:basedOn w:val="Normal"/>
    <w:next w:val="Normal"/>
    <w:qFormat/>
    <w:rsid w:val="00101F48"/>
    <w:pPr>
      <w:keepNext/>
      <w:ind w:left="1134"/>
      <w:outlineLvl w:val="6"/>
    </w:pPr>
    <w:rPr>
      <w:rFonts w:ascii="Bookman Old Style" w:hAnsi="Bookman Old Style"/>
      <w:i/>
      <w:sz w:val="20"/>
    </w:rPr>
  </w:style>
  <w:style w:type="paragraph" w:styleId="Rubrik8">
    <w:name w:val="heading 8"/>
    <w:basedOn w:val="Normal"/>
    <w:next w:val="Normal"/>
    <w:qFormat/>
    <w:rsid w:val="00101F48"/>
    <w:pPr>
      <w:keepNext/>
      <w:ind w:left="1134" w:right="-284"/>
      <w:outlineLvl w:val="7"/>
    </w:pPr>
    <w:rPr>
      <w:rFonts w:ascii="Bookman Old Style" w:hAnsi="Bookman Old Style"/>
      <w:sz w:val="20"/>
      <w:u w:val="single"/>
    </w:rPr>
  </w:style>
  <w:style w:type="paragraph" w:styleId="Rubrik9">
    <w:name w:val="heading 9"/>
    <w:basedOn w:val="Normal"/>
    <w:next w:val="Normal"/>
    <w:qFormat/>
    <w:rsid w:val="00101F48"/>
    <w:pPr>
      <w:keepNext/>
      <w:ind w:left="2268"/>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rsid w:val="00101F48"/>
    <w:pPr>
      <w:tabs>
        <w:tab w:val="center" w:pos="4536"/>
        <w:tab w:val="right" w:pos="9072"/>
      </w:tabs>
    </w:pPr>
  </w:style>
  <w:style w:type="character" w:styleId="Sidnummer">
    <w:name w:val="page number"/>
    <w:basedOn w:val="Standardstycketeckensnitt"/>
    <w:rsid w:val="00101F48"/>
  </w:style>
  <w:style w:type="paragraph" w:styleId="Indragetstycke">
    <w:name w:val="Block Text"/>
    <w:basedOn w:val="Normal"/>
    <w:rsid w:val="00101F48"/>
    <w:pPr>
      <w:ind w:left="1134" w:right="-284"/>
    </w:pPr>
    <w:rPr>
      <w:rFonts w:ascii="Bookman Old Style" w:hAnsi="Bookman Old Style"/>
      <w:sz w:val="20"/>
    </w:rPr>
  </w:style>
  <w:style w:type="paragraph" w:styleId="Brdtextmedindrag">
    <w:name w:val="Body Text Indent"/>
    <w:basedOn w:val="Normal"/>
    <w:link w:val="BrdtextmedindragChar"/>
    <w:rsid w:val="00101F48"/>
    <w:pPr>
      <w:ind w:left="1418"/>
    </w:pPr>
    <w:rPr>
      <w:b/>
    </w:rPr>
  </w:style>
  <w:style w:type="paragraph" w:styleId="Brdtextmedindrag2">
    <w:name w:val="Body Text Indent 2"/>
    <w:basedOn w:val="Normal"/>
    <w:rsid w:val="00101F48"/>
    <w:pPr>
      <w:ind w:left="2268"/>
    </w:pPr>
    <w:rPr>
      <w:sz w:val="20"/>
    </w:rPr>
  </w:style>
  <w:style w:type="paragraph" w:styleId="Brdtextmedindrag3">
    <w:name w:val="Body Text Indent 3"/>
    <w:basedOn w:val="Normal"/>
    <w:rsid w:val="00101F48"/>
    <w:pPr>
      <w:ind w:left="1134"/>
    </w:pPr>
    <w:rPr>
      <w:b/>
    </w:rPr>
  </w:style>
  <w:style w:type="paragraph" w:customStyle="1" w:styleId="OmniPage26">
    <w:name w:val="OmniPage #26"/>
    <w:basedOn w:val="Normal"/>
    <w:rsid w:val="00101F48"/>
    <w:pPr>
      <w:spacing w:line="300" w:lineRule="exact"/>
    </w:pPr>
    <w:rPr>
      <w:sz w:val="20"/>
      <w:lang w:val="en-US"/>
    </w:rPr>
  </w:style>
  <w:style w:type="paragraph" w:customStyle="1" w:styleId="OmniPage1">
    <w:name w:val="OmniPage #1"/>
    <w:basedOn w:val="Normal"/>
    <w:rsid w:val="00101F48"/>
    <w:pPr>
      <w:spacing w:line="280" w:lineRule="exact"/>
    </w:pPr>
    <w:rPr>
      <w:sz w:val="20"/>
      <w:lang w:val="en-US"/>
    </w:rPr>
  </w:style>
  <w:style w:type="paragraph" w:customStyle="1" w:styleId="OmniPage27">
    <w:name w:val="OmniPage #27"/>
    <w:basedOn w:val="Normal"/>
    <w:rsid w:val="00101F48"/>
    <w:pPr>
      <w:spacing w:line="300" w:lineRule="exact"/>
    </w:pPr>
    <w:rPr>
      <w:sz w:val="20"/>
      <w:lang w:val="en-US"/>
    </w:rPr>
  </w:style>
  <w:style w:type="paragraph" w:customStyle="1" w:styleId="OmniPage3">
    <w:name w:val="OmniPage #3"/>
    <w:basedOn w:val="Normal"/>
    <w:rsid w:val="00101F48"/>
    <w:pPr>
      <w:spacing w:line="240" w:lineRule="exact"/>
    </w:pPr>
    <w:rPr>
      <w:sz w:val="20"/>
      <w:lang w:val="en-US"/>
    </w:rPr>
  </w:style>
  <w:style w:type="paragraph" w:customStyle="1" w:styleId="OmniPage29">
    <w:name w:val="OmniPage #29"/>
    <w:basedOn w:val="Normal"/>
    <w:rsid w:val="00101F48"/>
    <w:pPr>
      <w:spacing w:line="400" w:lineRule="exact"/>
    </w:pPr>
    <w:rPr>
      <w:sz w:val="20"/>
      <w:lang w:val="en-US"/>
    </w:rPr>
  </w:style>
  <w:style w:type="paragraph" w:customStyle="1" w:styleId="OmniPage30">
    <w:name w:val="OmniPage #30"/>
    <w:basedOn w:val="Normal"/>
    <w:rsid w:val="00101F48"/>
    <w:pPr>
      <w:spacing w:line="280" w:lineRule="exact"/>
    </w:pPr>
    <w:rPr>
      <w:sz w:val="20"/>
      <w:lang w:val="en-US"/>
    </w:rPr>
  </w:style>
  <w:style w:type="paragraph" w:styleId="Sidfot">
    <w:name w:val="footer"/>
    <w:basedOn w:val="Normal"/>
    <w:rsid w:val="00101F48"/>
    <w:pPr>
      <w:tabs>
        <w:tab w:val="center" w:pos="4703"/>
        <w:tab w:val="right" w:pos="9406"/>
      </w:tabs>
    </w:pPr>
  </w:style>
  <w:style w:type="paragraph" w:styleId="Ballongtext">
    <w:name w:val="Balloon Text"/>
    <w:basedOn w:val="Normal"/>
    <w:semiHidden/>
    <w:rsid w:val="00101F48"/>
    <w:rPr>
      <w:rFonts w:ascii="Tahoma" w:hAnsi="Tahoma" w:cs="Tahoma"/>
      <w:sz w:val="16"/>
      <w:szCs w:val="16"/>
    </w:rPr>
  </w:style>
  <w:style w:type="character" w:styleId="Kommentarsreferens">
    <w:name w:val="annotation reference"/>
    <w:basedOn w:val="Standardstycketeckensnitt"/>
    <w:semiHidden/>
    <w:rsid w:val="00101F48"/>
    <w:rPr>
      <w:sz w:val="16"/>
      <w:szCs w:val="16"/>
    </w:rPr>
  </w:style>
  <w:style w:type="paragraph" w:styleId="Kommentarer">
    <w:name w:val="annotation text"/>
    <w:basedOn w:val="Normal"/>
    <w:semiHidden/>
    <w:rsid w:val="00101F48"/>
    <w:rPr>
      <w:sz w:val="20"/>
    </w:rPr>
  </w:style>
  <w:style w:type="paragraph" w:styleId="Kommentarsmne">
    <w:name w:val="annotation subject"/>
    <w:basedOn w:val="Kommentarer"/>
    <w:next w:val="Kommentarer"/>
    <w:semiHidden/>
    <w:rsid w:val="00101F48"/>
    <w:rPr>
      <w:b/>
      <w:bCs/>
    </w:rPr>
  </w:style>
  <w:style w:type="paragraph" w:styleId="Liststycke">
    <w:name w:val="List Paragraph"/>
    <w:basedOn w:val="Normal"/>
    <w:uiPriority w:val="34"/>
    <w:qFormat/>
    <w:rsid w:val="00057227"/>
    <w:pPr>
      <w:ind w:left="1304"/>
    </w:pPr>
  </w:style>
  <w:style w:type="character" w:styleId="Hyperlnk">
    <w:name w:val="Hyperlink"/>
    <w:basedOn w:val="Standardstycketeckensnitt"/>
    <w:rsid w:val="00873DCD"/>
    <w:rPr>
      <w:strike w:val="0"/>
      <w:dstrike w:val="0"/>
      <w:color w:val="166CAF"/>
      <w:u w:val="none"/>
      <w:effect w:val="none"/>
    </w:rPr>
  </w:style>
  <w:style w:type="table" w:styleId="Tabellrutnt">
    <w:name w:val="Table Grid"/>
    <w:basedOn w:val="Normaltabell"/>
    <w:rsid w:val="00252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dtextmedindragChar">
    <w:name w:val="Brödtext med indrag Char"/>
    <w:basedOn w:val="Standardstycketeckensnitt"/>
    <w:link w:val="Brdtextmedindrag"/>
    <w:semiHidden/>
    <w:locked/>
    <w:rsid w:val="00CB1729"/>
    <w:rPr>
      <w:b/>
      <w:sz w:val="24"/>
      <w:lang w:val="sv-SE" w:eastAsia="en-US" w:bidi="ar-SA"/>
    </w:rPr>
  </w:style>
  <w:style w:type="character" w:customStyle="1" w:styleId="SidhuvudChar">
    <w:name w:val="Sidhuvud Char"/>
    <w:basedOn w:val="Standardstycketeckensnitt"/>
    <w:link w:val="Sidhuvud"/>
    <w:uiPriority w:val="99"/>
    <w:rsid w:val="002237F3"/>
    <w:rPr>
      <w:sz w:val="24"/>
      <w:lang w:eastAsia="en-US"/>
    </w:rPr>
  </w:style>
  <w:style w:type="paragraph" w:styleId="Brdtext">
    <w:name w:val="Body Text"/>
    <w:basedOn w:val="Normal"/>
    <w:link w:val="BrdtextChar"/>
    <w:semiHidden/>
    <w:unhideWhenUsed/>
    <w:rsid w:val="004D10E6"/>
    <w:pPr>
      <w:spacing w:after="120"/>
    </w:pPr>
  </w:style>
  <w:style w:type="character" w:customStyle="1" w:styleId="BrdtextChar">
    <w:name w:val="Brödtext Char"/>
    <w:basedOn w:val="Standardstycketeckensnitt"/>
    <w:link w:val="Brdtext"/>
    <w:semiHidden/>
    <w:rsid w:val="004D10E6"/>
    <w:rPr>
      <w:sz w:val="24"/>
      <w:lang w:eastAsia="en-US"/>
    </w:rPr>
  </w:style>
  <w:style w:type="table" w:customStyle="1" w:styleId="Tabellrutnt1">
    <w:name w:val="Tabellrutnät1"/>
    <w:basedOn w:val="Normaltabell"/>
    <w:next w:val="Tabellrutnt"/>
    <w:rsid w:val="002051DF"/>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lmntstyckeformat">
    <w:name w:val="[Allmänt styckeformat]"/>
    <w:basedOn w:val="Normal"/>
    <w:uiPriority w:val="99"/>
    <w:rsid w:val="003378B1"/>
    <w:pPr>
      <w:autoSpaceDE w:val="0"/>
      <w:autoSpaceDN w:val="0"/>
      <w:adjustRightInd w:val="0"/>
      <w:spacing w:line="288" w:lineRule="auto"/>
      <w:textAlignment w:val="center"/>
    </w:pPr>
    <w:rPr>
      <w:rFonts w:ascii="MinionPro-Regular" w:hAnsi="MinionPro-Regular" w:cs="MinionPro-Regular"/>
      <w:color w:val="000000"/>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1737</Words>
  <Characters>9207</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LinksUpToDate>false</LinksUpToDate>
  <CharactersWithSpaces>10923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2021-06-08T13:26:00Z</dcterms:created>
  <dcterms:modified xsi:type="dcterms:W3CDTF">2021-08-10T13:11:00Z</dcterms:modified>
</cp:coreProperties>
</file>