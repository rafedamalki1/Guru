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7517D" w14:textId="77777777" w:rsidR="000F1B96" w:rsidRDefault="000F1B96" w:rsidP="00D853C8">
      <w:pPr>
        <w:pStyle w:val="Brdtextmedindrag"/>
        <w:ind w:left="567" w:hanging="284"/>
        <w:rPr>
          <w:spacing w:val="30"/>
          <w:szCs w:val="24"/>
        </w:rPr>
      </w:pPr>
      <w:r>
        <w:rPr>
          <w:spacing w:val="30"/>
          <w:szCs w:val="24"/>
        </w:rPr>
        <w:t>MARKUPPLÅTELSEAVTAL</w:t>
      </w:r>
    </w:p>
    <w:p w14:paraId="602E0ED6" w14:textId="77777777" w:rsidR="000F1B96" w:rsidRDefault="000F1B96" w:rsidP="00D853C8">
      <w:pPr>
        <w:pStyle w:val="Brdtextmedindrag"/>
        <w:ind w:left="567" w:hanging="284"/>
        <w:rPr>
          <w:b w:val="0"/>
          <w:sz w:val="20"/>
        </w:rPr>
      </w:pPr>
      <w:r>
        <w:rPr>
          <w:b w:val="0"/>
          <w:sz w:val="20"/>
        </w:rPr>
        <w:t>Avtalet avser luftledning.</w:t>
      </w:r>
    </w:p>
    <w:p w14:paraId="61FC0D31" w14:textId="77777777" w:rsidR="000F1B96" w:rsidRDefault="000F1B96" w:rsidP="00F91FEF">
      <w:pPr>
        <w:ind w:left="284" w:hanging="284"/>
        <w:rPr>
          <w:b/>
          <w:sz w:val="20"/>
          <w:highlight w:val="cyan"/>
        </w:rPr>
      </w:pPr>
    </w:p>
    <w:p w14:paraId="1D930EC2" w14:textId="4E9DC295" w:rsidR="000F1B96" w:rsidRPr="00F91FEF" w:rsidRDefault="000F1B96" w:rsidP="00D775F0">
      <w:pPr>
        <w:pStyle w:val="TableParagraph"/>
        <w:spacing w:line="276" w:lineRule="auto"/>
        <w:ind w:left="107"/>
        <w:rPr>
          <w:b/>
          <w:sz w:val="20"/>
        </w:rPr>
      </w:pPr>
      <w:r>
        <w:rPr>
          <w:sz w:val="20"/>
        </w:rPr>
        <w:t>Mellan undertecknad/e</w:t>
      </w:r>
      <w:r w:rsidR="00D775F0">
        <w:rPr>
          <w:b/>
          <w:sz w:val="20"/>
        </w:rPr>
        <w:t xml:space="preserve"> </w:t>
      </w:r>
      <w:r w:rsidR="00D775F0" w:rsidRPr="00E76AEA">
        <w:rPr>
          <w:b/>
          <w:sz w:val="20"/>
          <w:szCs w:val="20"/>
        </w:rPr>
        <w:fldChar w:fldCharType="begin">
          <w:ffData>
            <w:name w:val="Text4"/>
            <w:enabled/>
            <w:calcOnExit w:val="0"/>
            <w:textInput/>
          </w:ffData>
        </w:fldChar>
      </w:r>
      <w:bookmarkStart w:id="0" w:name="Text4"/>
      <w:r w:rsidR="00D775F0" w:rsidRPr="00E76AEA">
        <w:rPr>
          <w:b/>
          <w:sz w:val="20"/>
          <w:szCs w:val="20"/>
        </w:rPr>
        <w:instrText xml:space="preserve"> FORMTEXT </w:instrText>
      </w:r>
      <w:r w:rsidR="00D775F0" w:rsidRPr="00E76AEA">
        <w:rPr>
          <w:b/>
          <w:sz w:val="20"/>
          <w:szCs w:val="20"/>
        </w:rPr>
      </w:r>
      <w:r w:rsidR="00D775F0" w:rsidRPr="00E76AEA">
        <w:rPr>
          <w:b/>
          <w:sz w:val="20"/>
          <w:szCs w:val="20"/>
        </w:rPr>
        <w:fldChar w:fldCharType="separate"/>
      </w:r>
      <w:r w:rsidR="00D775F0" w:rsidRPr="00E76AEA">
        <w:rPr>
          <w:b/>
          <w:noProof/>
          <w:sz w:val="20"/>
          <w:szCs w:val="20"/>
        </w:rPr>
        <w:t> </w:t>
      </w:r>
      <w:r w:rsidR="00D775F0" w:rsidRPr="00E76AEA">
        <w:rPr>
          <w:b/>
          <w:noProof/>
          <w:sz w:val="20"/>
          <w:szCs w:val="20"/>
        </w:rPr>
        <w:t> </w:t>
      </w:r>
      <w:r w:rsidR="00D775F0" w:rsidRPr="00E76AEA">
        <w:rPr>
          <w:b/>
          <w:noProof/>
          <w:sz w:val="20"/>
          <w:szCs w:val="20"/>
        </w:rPr>
        <w:t> </w:t>
      </w:r>
      <w:r w:rsidR="00D775F0" w:rsidRPr="00E76AEA">
        <w:rPr>
          <w:b/>
          <w:noProof/>
          <w:sz w:val="20"/>
          <w:szCs w:val="20"/>
        </w:rPr>
        <w:t> </w:t>
      </w:r>
      <w:r w:rsidR="00D775F0" w:rsidRPr="00E76AEA">
        <w:rPr>
          <w:b/>
          <w:noProof/>
          <w:sz w:val="20"/>
          <w:szCs w:val="20"/>
        </w:rPr>
        <w:t> </w:t>
      </w:r>
      <w:r w:rsidR="00D775F0" w:rsidRPr="00E76AEA">
        <w:rPr>
          <w:b/>
          <w:sz w:val="20"/>
          <w:szCs w:val="20"/>
        </w:rPr>
        <w:fldChar w:fldCharType="end"/>
      </w:r>
      <w:bookmarkEnd w:id="0"/>
      <w:r>
        <w:rPr>
          <w:sz w:val="20"/>
        </w:rPr>
        <w:t xml:space="preserve"> </w:t>
      </w:r>
      <w:r w:rsidR="00D775F0" w:rsidRPr="001C649D">
        <w:rPr>
          <w:b/>
          <w:sz w:val="20"/>
          <w:szCs w:val="20"/>
        </w:rPr>
        <w:fldChar w:fldCharType="begin">
          <w:ffData>
            <w:name w:val="Text5"/>
            <w:enabled/>
            <w:calcOnExit w:val="0"/>
            <w:textInput/>
          </w:ffData>
        </w:fldChar>
      </w:r>
      <w:bookmarkStart w:id="1" w:name="Text5"/>
      <w:r w:rsidR="00D775F0" w:rsidRPr="001C649D">
        <w:rPr>
          <w:b/>
          <w:sz w:val="20"/>
          <w:szCs w:val="20"/>
        </w:rPr>
        <w:instrText xml:space="preserve"> FORMTEXT </w:instrText>
      </w:r>
      <w:r w:rsidR="00D775F0" w:rsidRPr="001C649D">
        <w:rPr>
          <w:b/>
          <w:sz w:val="20"/>
          <w:szCs w:val="20"/>
        </w:rPr>
      </w:r>
      <w:r w:rsidR="00D775F0" w:rsidRPr="001C649D">
        <w:rPr>
          <w:b/>
          <w:sz w:val="20"/>
          <w:szCs w:val="20"/>
        </w:rPr>
        <w:fldChar w:fldCharType="separate"/>
      </w:r>
      <w:r w:rsidR="00D775F0" w:rsidRPr="001C649D">
        <w:rPr>
          <w:b/>
          <w:noProof/>
          <w:sz w:val="20"/>
          <w:szCs w:val="20"/>
        </w:rPr>
        <w:t> </w:t>
      </w:r>
      <w:r w:rsidR="00D775F0" w:rsidRPr="001C649D">
        <w:rPr>
          <w:b/>
          <w:noProof/>
          <w:sz w:val="20"/>
          <w:szCs w:val="20"/>
        </w:rPr>
        <w:t> </w:t>
      </w:r>
      <w:r w:rsidR="00D775F0" w:rsidRPr="001C649D">
        <w:rPr>
          <w:b/>
          <w:noProof/>
          <w:sz w:val="20"/>
          <w:szCs w:val="20"/>
        </w:rPr>
        <w:t> </w:t>
      </w:r>
      <w:r w:rsidR="00D775F0" w:rsidRPr="001C649D">
        <w:rPr>
          <w:b/>
          <w:noProof/>
          <w:sz w:val="20"/>
          <w:szCs w:val="20"/>
        </w:rPr>
        <w:t> </w:t>
      </w:r>
      <w:r w:rsidR="00D775F0" w:rsidRPr="001C649D">
        <w:rPr>
          <w:b/>
          <w:noProof/>
          <w:sz w:val="20"/>
          <w:szCs w:val="20"/>
        </w:rPr>
        <w:t> </w:t>
      </w:r>
      <w:r w:rsidR="00D775F0" w:rsidRPr="001C649D">
        <w:rPr>
          <w:b/>
          <w:sz w:val="20"/>
          <w:szCs w:val="20"/>
        </w:rPr>
        <w:fldChar w:fldCharType="end"/>
      </w:r>
      <w:bookmarkEnd w:id="1"/>
      <w:r w:rsidR="00D775F0">
        <w:rPr>
          <w:b/>
          <w:sz w:val="16"/>
        </w:rPr>
        <w:t xml:space="preserve"> </w:t>
      </w:r>
      <w:r w:rsidR="00D775F0" w:rsidRPr="001C649D">
        <w:rPr>
          <w:b/>
          <w:sz w:val="20"/>
          <w:szCs w:val="20"/>
        </w:rPr>
        <w:fldChar w:fldCharType="begin">
          <w:ffData>
            <w:name w:val="Text6"/>
            <w:enabled/>
            <w:calcOnExit w:val="0"/>
            <w:textInput/>
          </w:ffData>
        </w:fldChar>
      </w:r>
      <w:bookmarkStart w:id="2" w:name="Text6"/>
      <w:r w:rsidR="00D775F0" w:rsidRPr="001C649D">
        <w:rPr>
          <w:b/>
          <w:sz w:val="20"/>
          <w:szCs w:val="20"/>
        </w:rPr>
        <w:instrText xml:space="preserve"> FORMTEXT </w:instrText>
      </w:r>
      <w:r w:rsidR="00D775F0" w:rsidRPr="001C649D">
        <w:rPr>
          <w:b/>
          <w:sz w:val="20"/>
          <w:szCs w:val="20"/>
        </w:rPr>
      </w:r>
      <w:r w:rsidR="00D775F0" w:rsidRPr="001C649D">
        <w:rPr>
          <w:b/>
          <w:sz w:val="20"/>
          <w:szCs w:val="20"/>
        </w:rPr>
        <w:fldChar w:fldCharType="separate"/>
      </w:r>
      <w:r w:rsidR="00D775F0" w:rsidRPr="001C649D">
        <w:rPr>
          <w:b/>
          <w:noProof/>
          <w:sz w:val="20"/>
          <w:szCs w:val="20"/>
        </w:rPr>
        <w:t> </w:t>
      </w:r>
      <w:r w:rsidR="00D775F0" w:rsidRPr="001C649D">
        <w:rPr>
          <w:b/>
          <w:noProof/>
          <w:sz w:val="20"/>
          <w:szCs w:val="20"/>
        </w:rPr>
        <w:t> </w:t>
      </w:r>
      <w:r w:rsidR="00D775F0" w:rsidRPr="001C649D">
        <w:rPr>
          <w:b/>
          <w:noProof/>
          <w:sz w:val="20"/>
          <w:szCs w:val="20"/>
        </w:rPr>
        <w:t> </w:t>
      </w:r>
      <w:r w:rsidR="00D775F0" w:rsidRPr="001C649D">
        <w:rPr>
          <w:b/>
          <w:noProof/>
          <w:sz w:val="20"/>
          <w:szCs w:val="20"/>
        </w:rPr>
        <w:t> </w:t>
      </w:r>
      <w:r w:rsidR="00D775F0" w:rsidRPr="001C649D">
        <w:rPr>
          <w:b/>
          <w:noProof/>
          <w:sz w:val="20"/>
          <w:szCs w:val="20"/>
        </w:rPr>
        <w:t> </w:t>
      </w:r>
      <w:r w:rsidR="00D775F0" w:rsidRPr="001C649D">
        <w:rPr>
          <w:b/>
          <w:sz w:val="20"/>
          <w:szCs w:val="20"/>
        </w:rPr>
        <w:fldChar w:fldCharType="end"/>
      </w:r>
      <w:bookmarkEnd w:id="2"/>
      <w:r w:rsidR="00D775F0">
        <w:rPr>
          <w:b/>
          <w:sz w:val="16"/>
        </w:rPr>
        <w:t xml:space="preserve"> </w:t>
      </w:r>
      <w:r w:rsidR="00D775F0" w:rsidRPr="001C649D">
        <w:rPr>
          <w:b/>
          <w:sz w:val="20"/>
          <w:szCs w:val="20"/>
        </w:rPr>
        <w:fldChar w:fldCharType="begin">
          <w:ffData>
            <w:name w:val="Text7"/>
            <w:enabled/>
            <w:calcOnExit w:val="0"/>
            <w:textInput/>
          </w:ffData>
        </w:fldChar>
      </w:r>
      <w:bookmarkStart w:id="3" w:name="Text7"/>
      <w:r w:rsidR="00D775F0" w:rsidRPr="001C649D">
        <w:rPr>
          <w:b/>
          <w:sz w:val="20"/>
          <w:szCs w:val="20"/>
        </w:rPr>
        <w:instrText xml:space="preserve"> FORMTEXT </w:instrText>
      </w:r>
      <w:r w:rsidR="00D775F0" w:rsidRPr="001C649D">
        <w:rPr>
          <w:b/>
          <w:sz w:val="20"/>
          <w:szCs w:val="20"/>
        </w:rPr>
      </w:r>
      <w:r w:rsidR="00D775F0" w:rsidRPr="001C649D">
        <w:rPr>
          <w:b/>
          <w:sz w:val="20"/>
          <w:szCs w:val="20"/>
        </w:rPr>
        <w:fldChar w:fldCharType="separate"/>
      </w:r>
      <w:r w:rsidR="00D775F0" w:rsidRPr="001C649D">
        <w:rPr>
          <w:b/>
          <w:noProof/>
          <w:sz w:val="20"/>
          <w:szCs w:val="20"/>
        </w:rPr>
        <w:t> </w:t>
      </w:r>
      <w:r w:rsidR="00D775F0" w:rsidRPr="001C649D">
        <w:rPr>
          <w:b/>
          <w:noProof/>
          <w:sz w:val="20"/>
          <w:szCs w:val="20"/>
        </w:rPr>
        <w:t> </w:t>
      </w:r>
      <w:r w:rsidR="00D775F0" w:rsidRPr="001C649D">
        <w:rPr>
          <w:b/>
          <w:noProof/>
          <w:sz w:val="20"/>
          <w:szCs w:val="20"/>
        </w:rPr>
        <w:t> </w:t>
      </w:r>
      <w:r w:rsidR="00D775F0" w:rsidRPr="001C649D">
        <w:rPr>
          <w:b/>
          <w:noProof/>
          <w:sz w:val="20"/>
          <w:szCs w:val="20"/>
        </w:rPr>
        <w:t> </w:t>
      </w:r>
      <w:r w:rsidR="00D775F0" w:rsidRPr="001C649D">
        <w:rPr>
          <w:b/>
          <w:noProof/>
          <w:sz w:val="20"/>
          <w:szCs w:val="20"/>
        </w:rPr>
        <w:t> </w:t>
      </w:r>
      <w:r w:rsidR="00D775F0" w:rsidRPr="001C649D">
        <w:rPr>
          <w:b/>
          <w:sz w:val="20"/>
          <w:szCs w:val="20"/>
        </w:rPr>
        <w:fldChar w:fldCharType="end"/>
      </w:r>
      <w:bookmarkEnd w:id="3"/>
      <w:r w:rsidR="00585702">
        <w:rPr>
          <w:sz w:val="20"/>
        </w:rPr>
        <w:t xml:space="preserve"> </w:t>
      </w:r>
      <w:r>
        <w:rPr>
          <w:sz w:val="20"/>
        </w:rPr>
        <w:t>nedan benämnd/a fastighetsägaren, såsom ägare av fastigheten/</w:t>
      </w:r>
      <w:proofErr w:type="spellStart"/>
      <w:r>
        <w:rPr>
          <w:sz w:val="20"/>
        </w:rPr>
        <w:t>erna</w:t>
      </w:r>
      <w:proofErr w:type="spellEnd"/>
      <w:r>
        <w:rPr>
          <w:sz w:val="20"/>
        </w:rPr>
        <w:t xml:space="preserve"> </w:t>
      </w:r>
      <w:r w:rsidR="00D775F0" w:rsidRPr="00E76AEA">
        <w:rPr>
          <w:b/>
          <w:bCs/>
          <w:sz w:val="20"/>
          <w:szCs w:val="20"/>
        </w:rPr>
        <w:fldChar w:fldCharType="begin">
          <w:ffData>
            <w:name w:val="Text1"/>
            <w:enabled/>
            <w:calcOnExit w:val="0"/>
            <w:textInput/>
          </w:ffData>
        </w:fldChar>
      </w:r>
      <w:bookmarkStart w:id="4" w:name="Text1"/>
      <w:r w:rsidR="00D775F0" w:rsidRPr="00E76AEA">
        <w:rPr>
          <w:b/>
          <w:bCs/>
          <w:sz w:val="20"/>
          <w:szCs w:val="20"/>
        </w:rPr>
        <w:instrText xml:space="preserve"> FORMTEXT </w:instrText>
      </w:r>
      <w:r w:rsidR="00D775F0" w:rsidRPr="00E76AEA">
        <w:rPr>
          <w:b/>
          <w:bCs/>
          <w:sz w:val="20"/>
          <w:szCs w:val="20"/>
        </w:rPr>
      </w:r>
      <w:r w:rsidR="00D775F0" w:rsidRPr="00E76AEA">
        <w:rPr>
          <w:b/>
          <w:bCs/>
          <w:sz w:val="20"/>
          <w:szCs w:val="20"/>
        </w:rPr>
        <w:fldChar w:fldCharType="separate"/>
      </w:r>
      <w:r w:rsidR="00D775F0" w:rsidRPr="00E76AEA">
        <w:rPr>
          <w:b/>
          <w:bCs/>
          <w:noProof/>
          <w:sz w:val="20"/>
          <w:szCs w:val="20"/>
        </w:rPr>
        <w:t> </w:t>
      </w:r>
      <w:r w:rsidR="00D775F0" w:rsidRPr="00E76AEA">
        <w:rPr>
          <w:b/>
          <w:bCs/>
          <w:noProof/>
          <w:sz w:val="20"/>
          <w:szCs w:val="20"/>
        </w:rPr>
        <w:t> </w:t>
      </w:r>
      <w:r w:rsidR="00D775F0" w:rsidRPr="00E76AEA">
        <w:rPr>
          <w:b/>
          <w:bCs/>
          <w:noProof/>
          <w:sz w:val="20"/>
          <w:szCs w:val="20"/>
        </w:rPr>
        <w:t> </w:t>
      </w:r>
      <w:r w:rsidR="00D775F0" w:rsidRPr="00E76AEA">
        <w:rPr>
          <w:b/>
          <w:bCs/>
          <w:noProof/>
          <w:sz w:val="20"/>
          <w:szCs w:val="20"/>
        </w:rPr>
        <w:t> </w:t>
      </w:r>
      <w:r w:rsidR="00D775F0" w:rsidRPr="00E76AEA">
        <w:rPr>
          <w:b/>
          <w:bCs/>
          <w:noProof/>
          <w:sz w:val="20"/>
          <w:szCs w:val="20"/>
        </w:rPr>
        <w:t> </w:t>
      </w:r>
      <w:r w:rsidR="00D775F0" w:rsidRPr="00E76AEA">
        <w:rPr>
          <w:b/>
          <w:bCs/>
          <w:sz w:val="20"/>
          <w:szCs w:val="20"/>
        </w:rPr>
        <w:fldChar w:fldCharType="end"/>
      </w:r>
      <w:bookmarkEnd w:id="4"/>
      <w:r>
        <w:rPr>
          <w:sz w:val="20"/>
        </w:rPr>
        <w:t xml:space="preserve"> i</w:t>
      </w:r>
      <w:r w:rsidR="00BA0E6B">
        <w:rPr>
          <w:sz w:val="20"/>
        </w:rPr>
        <w:t xml:space="preserve"> </w:t>
      </w:r>
      <w:r w:rsidR="00624DA4">
        <w:rPr>
          <w:sz w:val="20"/>
        </w:rPr>
        <w:t xml:space="preserve">Malung-Sälens kommun, Dalarnas </w:t>
      </w:r>
      <w:r>
        <w:rPr>
          <w:sz w:val="20"/>
        </w:rPr>
        <w:t>län, nedan benämnd/a egendomen, och</w:t>
      </w:r>
      <w:r w:rsidR="00624DA4">
        <w:rPr>
          <w:sz w:val="20"/>
        </w:rPr>
        <w:t xml:space="preserve"> Malung</w:t>
      </w:r>
      <w:r w:rsidR="00215704">
        <w:rPr>
          <w:sz w:val="20"/>
        </w:rPr>
        <w:t>-Sälens</w:t>
      </w:r>
      <w:r w:rsidR="00624DA4">
        <w:rPr>
          <w:sz w:val="20"/>
        </w:rPr>
        <w:t xml:space="preserve"> Elnät </w:t>
      </w:r>
      <w:proofErr w:type="gramStart"/>
      <w:r w:rsidR="00624DA4">
        <w:rPr>
          <w:sz w:val="20"/>
        </w:rPr>
        <w:t>AB(</w:t>
      </w:r>
      <w:proofErr w:type="spellStart"/>
      <w:proofErr w:type="gramEnd"/>
      <w:r w:rsidR="00624DA4">
        <w:rPr>
          <w:sz w:val="20"/>
        </w:rPr>
        <w:t>org</w:t>
      </w:r>
      <w:proofErr w:type="spellEnd"/>
      <w:r w:rsidR="00624DA4">
        <w:rPr>
          <w:sz w:val="20"/>
        </w:rPr>
        <w:t xml:space="preserve"> nr 556527-4817)</w:t>
      </w:r>
      <w:r>
        <w:rPr>
          <w:sz w:val="20"/>
        </w:rPr>
        <w:t xml:space="preserve"> nedan benämnd ledningsägaren, såsom ägare av fastigheten </w:t>
      </w:r>
      <w:r w:rsidR="00794719" w:rsidRPr="00794719">
        <w:rPr>
          <w:sz w:val="20"/>
        </w:rPr>
        <w:t>LIMA BESPARINGSSKOG 1:11</w:t>
      </w:r>
      <w:r w:rsidR="00794719">
        <w:rPr>
          <w:sz w:val="20"/>
        </w:rPr>
        <w:t xml:space="preserve"> </w:t>
      </w:r>
      <w:r w:rsidR="00585702">
        <w:rPr>
          <w:sz w:val="20"/>
        </w:rPr>
        <w:t>i</w:t>
      </w:r>
      <w:r w:rsidR="00624DA4">
        <w:rPr>
          <w:sz w:val="20"/>
        </w:rPr>
        <w:t xml:space="preserve"> Malung-Sälens </w:t>
      </w:r>
      <w:r>
        <w:rPr>
          <w:sz w:val="20"/>
        </w:rPr>
        <w:t xml:space="preserve">kommun, </w:t>
      </w:r>
      <w:r w:rsidR="00624DA4">
        <w:rPr>
          <w:sz w:val="20"/>
        </w:rPr>
        <w:t>Dalarnas</w:t>
      </w:r>
      <w:r>
        <w:rPr>
          <w:sz w:val="20"/>
        </w:rPr>
        <w:t xml:space="preserve"> län, är följande avtal träffat till </w:t>
      </w:r>
      <w:r w:rsidRPr="00F91FEF">
        <w:rPr>
          <w:sz w:val="20"/>
        </w:rPr>
        <w:t>förmån för sistnämnda fastighet.</w:t>
      </w:r>
    </w:p>
    <w:p w14:paraId="2DA9E8EB" w14:textId="77777777" w:rsidR="000F1B96" w:rsidRPr="00F91FEF" w:rsidRDefault="000F1B96" w:rsidP="00F91FEF">
      <w:pPr>
        <w:pStyle w:val="Brdtextmedindrag"/>
        <w:ind w:left="284" w:hanging="284"/>
        <w:rPr>
          <w:b w:val="0"/>
          <w:sz w:val="20"/>
          <w:highlight w:val="cyan"/>
        </w:rPr>
      </w:pPr>
    </w:p>
    <w:p w14:paraId="6A593AF0" w14:textId="77777777" w:rsidR="000F1B96" w:rsidRDefault="00D13504" w:rsidP="00D853C8">
      <w:pPr>
        <w:pStyle w:val="Brdtextmedindrag"/>
        <w:tabs>
          <w:tab w:val="left" w:pos="709"/>
        </w:tabs>
        <w:spacing w:after="120"/>
        <w:ind w:left="283"/>
        <w:rPr>
          <w:sz w:val="20"/>
        </w:rPr>
      </w:pPr>
      <w:r>
        <w:rPr>
          <w:sz w:val="20"/>
        </w:rPr>
        <w:t>§ 1</w:t>
      </w:r>
      <w:r>
        <w:rPr>
          <w:sz w:val="20"/>
        </w:rPr>
        <w:tab/>
      </w:r>
      <w:r w:rsidR="000F1B96">
        <w:rPr>
          <w:sz w:val="20"/>
        </w:rPr>
        <w:t>Upplåtelsens omfattning</w:t>
      </w:r>
    </w:p>
    <w:p w14:paraId="7C36F289" w14:textId="33BB0ABE" w:rsidR="000F1B96" w:rsidRDefault="000F1B96" w:rsidP="00D853C8">
      <w:pPr>
        <w:pStyle w:val="Brdtextmedindrag"/>
        <w:numPr>
          <w:ilvl w:val="0"/>
          <w:numId w:val="40"/>
        </w:numPr>
        <w:tabs>
          <w:tab w:val="clear" w:pos="644"/>
          <w:tab w:val="num" w:pos="-2694"/>
        </w:tabs>
        <w:ind w:left="567" w:hanging="284"/>
        <w:rPr>
          <w:b w:val="0"/>
          <w:sz w:val="20"/>
        </w:rPr>
      </w:pPr>
      <w:r>
        <w:rPr>
          <w:b w:val="0"/>
          <w:sz w:val="20"/>
        </w:rPr>
        <w:t xml:space="preserve">Fastighetsägaren medger ledningsägaren rätt att anlägga och för all framtid bibehålla </w:t>
      </w:r>
      <w:r w:rsidR="003C763A">
        <w:rPr>
          <w:b w:val="0"/>
          <w:sz w:val="20"/>
        </w:rPr>
        <w:t xml:space="preserve">och vid behov förnya </w:t>
      </w:r>
      <w:r>
        <w:rPr>
          <w:b w:val="0"/>
          <w:sz w:val="20"/>
        </w:rPr>
        <w:t>elektrisk starkströmsledning</w:t>
      </w:r>
      <w:r w:rsidR="00366E62">
        <w:rPr>
          <w:b w:val="0"/>
          <w:sz w:val="20"/>
        </w:rPr>
        <w:t xml:space="preserve"> (luftledning)</w:t>
      </w:r>
      <w:r>
        <w:rPr>
          <w:b w:val="0"/>
          <w:sz w:val="20"/>
        </w:rPr>
        <w:t xml:space="preserve"> med en systemspännin</w:t>
      </w:r>
      <w:r w:rsidR="0091285E">
        <w:rPr>
          <w:b w:val="0"/>
          <w:sz w:val="20"/>
        </w:rPr>
        <w:t xml:space="preserve">g av högst </w:t>
      </w:r>
      <w:r w:rsidR="00215704">
        <w:rPr>
          <w:b w:val="0"/>
          <w:sz w:val="20"/>
        </w:rPr>
        <w:t>24</w:t>
      </w:r>
      <w:r>
        <w:rPr>
          <w:b w:val="0"/>
          <w:sz w:val="20"/>
        </w:rPr>
        <w:t>kV jämte tillhörande anordningar såsom stolpa</w:t>
      </w:r>
      <w:r w:rsidR="00042D37">
        <w:rPr>
          <w:b w:val="0"/>
          <w:sz w:val="20"/>
        </w:rPr>
        <w:t>r, stag, linor, transformatorer,</w:t>
      </w:r>
      <w:r>
        <w:rPr>
          <w:b w:val="0"/>
          <w:sz w:val="20"/>
        </w:rPr>
        <w:t xml:space="preserve"> </w:t>
      </w:r>
      <w:proofErr w:type="spellStart"/>
      <w:r>
        <w:rPr>
          <w:b w:val="0"/>
          <w:sz w:val="20"/>
        </w:rPr>
        <w:t>jordtag</w:t>
      </w:r>
      <w:proofErr w:type="spellEnd"/>
      <w:r>
        <w:rPr>
          <w:b w:val="0"/>
          <w:sz w:val="20"/>
        </w:rPr>
        <w:t xml:space="preserve"> </w:t>
      </w:r>
      <w:r w:rsidR="00042D37">
        <w:rPr>
          <w:b w:val="0"/>
          <w:sz w:val="20"/>
        </w:rPr>
        <w:t>samt</w:t>
      </w:r>
      <w:r>
        <w:rPr>
          <w:b w:val="0"/>
          <w:sz w:val="20"/>
        </w:rPr>
        <w:t xml:space="preserve"> övriga säkerhetsanordning</w:t>
      </w:r>
      <w:r w:rsidRPr="00275D8C">
        <w:rPr>
          <w:b w:val="0"/>
          <w:sz w:val="20"/>
        </w:rPr>
        <w:t>ar</w:t>
      </w:r>
      <w:r w:rsidR="003B0021" w:rsidRPr="00275D8C">
        <w:rPr>
          <w:b w:val="0"/>
          <w:sz w:val="20"/>
        </w:rPr>
        <w:t xml:space="preserve"> och driftrelaterad kommunikationsutrustning</w:t>
      </w:r>
      <w:r w:rsidR="003A1341" w:rsidRPr="00275D8C">
        <w:rPr>
          <w:b w:val="0"/>
          <w:sz w:val="20"/>
        </w:rPr>
        <w:t>,</w:t>
      </w:r>
      <w:r w:rsidR="00042D37">
        <w:rPr>
          <w:b w:val="0"/>
          <w:sz w:val="20"/>
        </w:rPr>
        <w:t xml:space="preserve"> allt nedan benämnt lednin</w:t>
      </w:r>
      <w:r>
        <w:rPr>
          <w:b w:val="0"/>
          <w:sz w:val="20"/>
        </w:rPr>
        <w:t xml:space="preserve">gen, från </w:t>
      </w:r>
      <w:bookmarkStart w:id="5" w:name="_Hlk115685997"/>
      <w:r w:rsidR="003C1EC6">
        <w:rPr>
          <w:sz w:val="16"/>
        </w:rPr>
        <w:fldChar w:fldCharType="begin">
          <w:ffData>
            <w:name w:val="från"/>
            <w:enabled/>
            <w:calcOnExit w:val="0"/>
            <w:textInput/>
          </w:ffData>
        </w:fldChar>
      </w:r>
      <w:bookmarkStart w:id="6" w:name="från"/>
      <w:r w:rsidR="003C1EC6">
        <w:rPr>
          <w:sz w:val="16"/>
        </w:rPr>
        <w:instrText xml:space="preserve"> FORMTEXT </w:instrText>
      </w:r>
      <w:r w:rsidR="003C1EC6">
        <w:rPr>
          <w:sz w:val="16"/>
        </w:rPr>
      </w:r>
      <w:r w:rsidR="003C1EC6">
        <w:rPr>
          <w:sz w:val="16"/>
        </w:rPr>
        <w:fldChar w:fldCharType="separate"/>
      </w:r>
      <w:r w:rsidR="003C1EC6">
        <w:rPr>
          <w:noProof/>
          <w:sz w:val="16"/>
        </w:rPr>
        <w:t> </w:t>
      </w:r>
      <w:r w:rsidR="003C1EC6">
        <w:rPr>
          <w:noProof/>
          <w:sz w:val="16"/>
        </w:rPr>
        <w:t> </w:t>
      </w:r>
      <w:r w:rsidR="003C1EC6">
        <w:rPr>
          <w:noProof/>
          <w:sz w:val="16"/>
        </w:rPr>
        <w:t> </w:t>
      </w:r>
      <w:r w:rsidR="003C1EC6">
        <w:rPr>
          <w:noProof/>
          <w:sz w:val="16"/>
        </w:rPr>
        <w:t> </w:t>
      </w:r>
      <w:r w:rsidR="003C1EC6">
        <w:rPr>
          <w:noProof/>
          <w:sz w:val="16"/>
        </w:rPr>
        <w:t> </w:t>
      </w:r>
      <w:r w:rsidR="003C1EC6">
        <w:rPr>
          <w:sz w:val="16"/>
        </w:rPr>
        <w:fldChar w:fldCharType="end"/>
      </w:r>
      <w:bookmarkEnd w:id="5"/>
      <w:bookmarkEnd w:id="6"/>
      <w:r w:rsidR="003C1EC6">
        <w:rPr>
          <w:sz w:val="16"/>
        </w:rPr>
        <w:t xml:space="preserve"> </w:t>
      </w:r>
      <w:r>
        <w:rPr>
          <w:b w:val="0"/>
          <w:sz w:val="20"/>
        </w:rPr>
        <w:t>till</w:t>
      </w:r>
      <w:r w:rsidR="003C1EC6">
        <w:rPr>
          <w:b w:val="0"/>
          <w:sz w:val="20"/>
        </w:rPr>
        <w:t xml:space="preserve"> </w:t>
      </w:r>
      <w:bookmarkStart w:id="7" w:name="_Hlk115686008"/>
      <w:r w:rsidR="003C1EC6">
        <w:rPr>
          <w:sz w:val="16"/>
        </w:rPr>
        <w:fldChar w:fldCharType="begin">
          <w:ffData>
            <w:name w:val="till"/>
            <w:enabled/>
            <w:calcOnExit w:val="0"/>
            <w:textInput/>
          </w:ffData>
        </w:fldChar>
      </w:r>
      <w:bookmarkStart w:id="8" w:name="till"/>
      <w:r w:rsidR="003C1EC6">
        <w:rPr>
          <w:sz w:val="16"/>
        </w:rPr>
        <w:instrText xml:space="preserve"> FORMTEXT </w:instrText>
      </w:r>
      <w:r w:rsidR="003C1EC6">
        <w:rPr>
          <w:sz w:val="16"/>
        </w:rPr>
      </w:r>
      <w:r w:rsidR="003C1EC6">
        <w:rPr>
          <w:sz w:val="16"/>
        </w:rPr>
        <w:fldChar w:fldCharType="separate"/>
      </w:r>
      <w:r w:rsidR="003C1EC6">
        <w:rPr>
          <w:noProof/>
          <w:sz w:val="16"/>
        </w:rPr>
        <w:t> </w:t>
      </w:r>
      <w:r w:rsidR="003C1EC6">
        <w:rPr>
          <w:noProof/>
          <w:sz w:val="16"/>
        </w:rPr>
        <w:t> </w:t>
      </w:r>
      <w:r w:rsidR="003C1EC6">
        <w:rPr>
          <w:noProof/>
          <w:sz w:val="16"/>
        </w:rPr>
        <w:t> </w:t>
      </w:r>
      <w:r w:rsidR="003C1EC6">
        <w:rPr>
          <w:noProof/>
          <w:sz w:val="16"/>
        </w:rPr>
        <w:t> </w:t>
      </w:r>
      <w:r w:rsidR="003C1EC6">
        <w:rPr>
          <w:noProof/>
          <w:sz w:val="16"/>
        </w:rPr>
        <w:t> </w:t>
      </w:r>
      <w:r w:rsidR="003C1EC6">
        <w:rPr>
          <w:sz w:val="16"/>
        </w:rPr>
        <w:fldChar w:fldCharType="end"/>
      </w:r>
      <w:bookmarkEnd w:id="7"/>
      <w:bookmarkEnd w:id="8"/>
      <w:r>
        <w:rPr>
          <w:b w:val="0"/>
          <w:sz w:val="20"/>
        </w:rPr>
        <w:t xml:space="preserve"> i den sträckning som ledningen redovisas på bifogad kartskiss och/eller blivit utstakad på marken.</w:t>
      </w:r>
    </w:p>
    <w:p w14:paraId="63035A71" w14:textId="77777777" w:rsidR="000F1B96" w:rsidRDefault="000F1B96" w:rsidP="00F91FEF">
      <w:pPr>
        <w:pStyle w:val="Brdtextmedindrag"/>
        <w:ind w:left="284" w:hanging="284"/>
        <w:rPr>
          <w:b w:val="0"/>
          <w:sz w:val="20"/>
        </w:rPr>
      </w:pPr>
    </w:p>
    <w:p w14:paraId="12B197D1" w14:textId="5CEAE145" w:rsidR="000F1B96" w:rsidRDefault="000F1B96" w:rsidP="00D853C8">
      <w:pPr>
        <w:pStyle w:val="Brdtextmedindrag"/>
        <w:ind w:left="567" w:hanging="284"/>
        <w:rPr>
          <w:i/>
          <w:sz w:val="20"/>
        </w:rPr>
      </w:pPr>
      <w:r>
        <w:rPr>
          <w:b w:val="0"/>
          <w:sz w:val="20"/>
        </w:rPr>
        <w:t>b)</w:t>
      </w:r>
      <w:r>
        <w:rPr>
          <w:b w:val="0"/>
          <w:sz w:val="20"/>
        </w:rPr>
        <w:tab/>
        <w:t xml:space="preserve">Fastighetsägaren upplåter för ledningen ett utrymme om </w:t>
      </w:r>
      <w:r w:rsidR="00215704">
        <w:rPr>
          <w:b w:val="0"/>
          <w:sz w:val="20"/>
        </w:rPr>
        <w:t>8</w:t>
      </w:r>
      <w:r w:rsidR="00624DA4">
        <w:rPr>
          <w:b w:val="0"/>
          <w:sz w:val="20"/>
        </w:rPr>
        <w:t xml:space="preserve"> </w:t>
      </w:r>
      <w:r>
        <w:rPr>
          <w:b w:val="0"/>
          <w:sz w:val="20"/>
        </w:rPr>
        <w:t xml:space="preserve">m </w:t>
      </w:r>
      <w:r w:rsidR="008171F1">
        <w:rPr>
          <w:b w:val="0"/>
          <w:sz w:val="20"/>
        </w:rPr>
        <w:t xml:space="preserve">horisontell </w:t>
      </w:r>
      <w:r>
        <w:rPr>
          <w:b w:val="0"/>
          <w:sz w:val="20"/>
        </w:rPr>
        <w:t xml:space="preserve">bredd i skogsmark (skogsgata) samt erforderligt utrymme i övrig mark. För transformatorstation upplåtes ett utrymme om </w:t>
      </w:r>
      <w:r w:rsidR="00624DA4">
        <w:rPr>
          <w:b w:val="0"/>
          <w:sz w:val="20"/>
        </w:rPr>
        <w:t>6</w:t>
      </w:r>
      <w:r>
        <w:rPr>
          <w:b w:val="0"/>
          <w:sz w:val="20"/>
        </w:rPr>
        <w:t xml:space="preserve"> m * </w:t>
      </w:r>
      <w:r w:rsidR="00624DA4">
        <w:rPr>
          <w:b w:val="0"/>
          <w:sz w:val="20"/>
        </w:rPr>
        <w:t>6</w:t>
      </w:r>
      <w:r>
        <w:rPr>
          <w:b w:val="0"/>
          <w:sz w:val="20"/>
        </w:rPr>
        <w:t xml:space="preserve"> m.</w:t>
      </w:r>
      <w:r w:rsidR="0085530F">
        <w:rPr>
          <w:b w:val="0"/>
          <w:sz w:val="20"/>
        </w:rPr>
        <w:br/>
      </w:r>
      <w:r>
        <w:rPr>
          <w:b w:val="0"/>
          <w:sz w:val="20"/>
        </w:rPr>
        <w:br/>
        <w:t xml:space="preserve">För ledningens anläggande, tillsyn, underhåll, reparation och förnyelse, får vid varje tillfälle erforderligt område nyttjas. </w:t>
      </w:r>
    </w:p>
    <w:p w14:paraId="4219DC95" w14:textId="77777777" w:rsidR="000F1B96" w:rsidRDefault="000F1B96" w:rsidP="00D853C8">
      <w:pPr>
        <w:pStyle w:val="Brdtextmedindrag"/>
        <w:ind w:left="567" w:hanging="284"/>
        <w:rPr>
          <w:b w:val="0"/>
          <w:sz w:val="20"/>
        </w:rPr>
      </w:pPr>
    </w:p>
    <w:p w14:paraId="753007AF" w14:textId="77777777" w:rsidR="00F54F28" w:rsidRDefault="000F1B96" w:rsidP="00D853C8">
      <w:pPr>
        <w:pStyle w:val="Brdtextmedindrag"/>
        <w:ind w:left="567" w:hanging="284"/>
        <w:rPr>
          <w:b w:val="0"/>
          <w:sz w:val="20"/>
        </w:rPr>
      </w:pPr>
      <w:r>
        <w:rPr>
          <w:b w:val="0"/>
          <w:sz w:val="20"/>
        </w:rPr>
        <w:t>c)</w:t>
      </w:r>
      <w:r w:rsidRPr="00F54F28">
        <w:rPr>
          <w:b w:val="0"/>
          <w:sz w:val="20"/>
        </w:rPr>
        <w:tab/>
      </w:r>
      <w:r>
        <w:rPr>
          <w:b w:val="0"/>
          <w:sz w:val="20"/>
        </w:rPr>
        <w:t xml:space="preserve">Fastighetsägaren medger ledningsägaren rätt att på egendomen nu och framdeles fälla, kvista och toppa träd och vegetation som är eller kan bli hinderlig för ledningens anläggande, </w:t>
      </w:r>
      <w:r w:rsidR="00C57F22">
        <w:rPr>
          <w:b w:val="0"/>
          <w:sz w:val="20"/>
        </w:rPr>
        <w:t xml:space="preserve">tillsyn, underhåll, reparation, </w:t>
      </w:r>
      <w:r w:rsidR="00C57F22" w:rsidRPr="00FA535C">
        <w:rPr>
          <w:b w:val="0"/>
          <w:sz w:val="20"/>
        </w:rPr>
        <w:t>förnyelse</w:t>
      </w:r>
      <w:r w:rsidR="00C57F22" w:rsidDel="000275B7">
        <w:rPr>
          <w:b w:val="0"/>
          <w:sz w:val="20"/>
        </w:rPr>
        <w:t xml:space="preserve"> </w:t>
      </w:r>
      <w:r>
        <w:rPr>
          <w:b w:val="0"/>
          <w:sz w:val="20"/>
        </w:rPr>
        <w:t>och drift eller som kan medföra att ledningen förorsaka</w:t>
      </w:r>
      <w:r w:rsidR="00DD3A47">
        <w:rPr>
          <w:b w:val="0"/>
          <w:sz w:val="20"/>
        </w:rPr>
        <w:t>r skada på person eller egendom</w:t>
      </w:r>
      <w:r>
        <w:rPr>
          <w:b w:val="0"/>
          <w:sz w:val="20"/>
        </w:rPr>
        <w:t>.</w:t>
      </w:r>
      <w:r w:rsidR="002C3165">
        <w:rPr>
          <w:b w:val="0"/>
          <w:sz w:val="20"/>
        </w:rPr>
        <w:t xml:space="preserve"> Åtgärderna får utföras med intervall som är anpassade till ett rationellt underhåll.</w:t>
      </w:r>
      <w:r>
        <w:rPr>
          <w:b w:val="0"/>
          <w:sz w:val="20"/>
        </w:rPr>
        <w:t xml:space="preserve"> Fällda träd och fälld vegetation förblir fastighetsägarens egendom.</w:t>
      </w:r>
      <w:r w:rsidR="0081000B">
        <w:rPr>
          <w:b w:val="0"/>
          <w:sz w:val="20"/>
        </w:rPr>
        <w:br/>
      </w:r>
      <w:r w:rsidR="0081000B">
        <w:rPr>
          <w:b w:val="0"/>
          <w:sz w:val="20"/>
        </w:rPr>
        <w:br/>
      </w:r>
      <w:r w:rsidR="00F54F28" w:rsidRPr="00726DB4">
        <w:rPr>
          <w:b w:val="0"/>
          <w:sz w:val="20"/>
        </w:rPr>
        <w:t xml:space="preserve">Inom tomt eller trädgård </w:t>
      </w:r>
      <w:r w:rsidR="00F54F28">
        <w:rPr>
          <w:b w:val="0"/>
          <w:sz w:val="20"/>
        </w:rPr>
        <w:t>ska</w:t>
      </w:r>
      <w:r w:rsidR="00F54F28" w:rsidRPr="00726DB4">
        <w:rPr>
          <w:b w:val="0"/>
          <w:sz w:val="20"/>
        </w:rPr>
        <w:t xml:space="preserve"> träd och buskar beskäras och toppas i stället för att </w:t>
      </w:r>
      <w:r w:rsidR="00F54F28">
        <w:rPr>
          <w:b w:val="0"/>
          <w:sz w:val="20"/>
        </w:rPr>
        <w:t>fällas</w:t>
      </w:r>
      <w:r w:rsidR="00F54F28" w:rsidRPr="00726DB4">
        <w:rPr>
          <w:b w:val="0"/>
          <w:sz w:val="20"/>
        </w:rPr>
        <w:t>, om fastighetsägaren begär detta och om det kan ske utan väsentlig olägenhet för lednings</w:t>
      </w:r>
      <w:r w:rsidR="00F54F28">
        <w:rPr>
          <w:b w:val="0"/>
          <w:sz w:val="20"/>
        </w:rPr>
        <w:t>ägaren</w:t>
      </w:r>
      <w:r w:rsidR="00F54F28" w:rsidRPr="00726DB4">
        <w:rPr>
          <w:b w:val="0"/>
          <w:sz w:val="20"/>
        </w:rPr>
        <w:t>.</w:t>
      </w:r>
    </w:p>
    <w:p w14:paraId="4EA3B052" w14:textId="77777777" w:rsidR="000F1B96" w:rsidRDefault="000F1B96" w:rsidP="00D853C8">
      <w:pPr>
        <w:pStyle w:val="Brdtextmedindrag"/>
        <w:ind w:left="567" w:hanging="284"/>
        <w:rPr>
          <w:b w:val="0"/>
          <w:sz w:val="20"/>
        </w:rPr>
      </w:pPr>
    </w:p>
    <w:p w14:paraId="78B01B6B" w14:textId="77777777" w:rsidR="000F1B96" w:rsidRDefault="000F1B96" w:rsidP="00D853C8">
      <w:pPr>
        <w:pStyle w:val="Brdtextmedindrag"/>
        <w:spacing w:after="120"/>
        <w:ind w:left="567" w:hanging="284"/>
        <w:rPr>
          <w:b w:val="0"/>
          <w:sz w:val="20"/>
        </w:rPr>
      </w:pPr>
      <w:r>
        <w:rPr>
          <w:b w:val="0"/>
          <w:sz w:val="20"/>
        </w:rPr>
        <w:t>d)</w:t>
      </w:r>
      <w:r>
        <w:rPr>
          <w:b w:val="0"/>
          <w:sz w:val="20"/>
        </w:rPr>
        <w:tab/>
        <w:t>Fastighetsägaren medger ledningsägaren rätt att i erforderlig omfattning äga tillträde till egendomen för ledningens anläggande, tillsyn, underhåll, reparation och förnyelse, varvid ledningsägaren har att i den mån detta kan ske utan väsentlig olägenhet, iaktta av fastighetsägaren givna anvisningar beträffande rätten att ta väg.</w:t>
      </w:r>
    </w:p>
    <w:p w14:paraId="1718CBB7" w14:textId="77777777" w:rsidR="00F53A85" w:rsidRDefault="00F53A85" w:rsidP="00F53A85">
      <w:pPr>
        <w:pStyle w:val="Brdtextmedindrag"/>
        <w:tabs>
          <w:tab w:val="left" w:pos="709"/>
        </w:tabs>
        <w:spacing w:after="120"/>
        <w:ind w:left="283"/>
        <w:rPr>
          <w:sz w:val="20"/>
        </w:rPr>
      </w:pPr>
      <w:r>
        <w:rPr>
          <w:sz w:val="20"/>
        </w:rPr>
        <w:t>§ 2</w:t>
      </w:r>
      <w:r>
        <w:rPr>
          <w:sz w:val="20"/>
        </w:rPr>
        <w:tab/>
        <w:t>Föreskrifter</w:t>
      </w:r>
    </w:p>
    <w:p w14:paraId="2D4BD810" w14:textId="77777777" w:rsidR="000F1B96" w:rsidRDefault="000F1B96" w:rsidP="00D853C8">
      <w:pPr>
        <w:pStyle w:val="Brdtextmedindrag"/>
        <w:ind w:left="567" w:hanging="284"/>
        <w:rPr>
          <w:b w:val="0"/>
          <w:sz w:val="20"/>
          <w:highlight w:val="cyan"/>
        </w:rPr>
      </w:pPr>
      <w:r>
        <w:rPr>
          <w:b w:val="0"/>
          <w:sz w:val="20"/>
        </w:rPr>
        <w:t>a)</w:t>
      </w:r>
      <w:r>
        <w:rPr>
          <w:b w:val="0"/>
          <w:sz w:val="20"/>
        </w:rPr>
        <w:tab/>
        <w:t xml:space="preserve">Ledningsägaren </w:t>
      </w:r>
      <w:r w:rsidR="00795FAA">
        <w:rPr>
          <w:b w:val="0"/>
          <w:sz w:val="20"/>
        </w:rPr>
        <w:t>ska</w:t>
      </w:r>
      <w:r>
        <w:rPr>
          <w:b w:val="0"/>
          <w:sz w:val="20"/>
        </w:rPr>
        <w:t xml:space="preserve"> utöva rättigheterna så att egendomen inte betungas mer än nödvändigt.</w:t>
      </w:r>
    </w:p>
    <w:p w14:paraId="51ACBA93" w14:textId="77777777" w:rsidR="000F1B96" w:rsidRDefault="000F1B96" w:rsidP="00D853C8">
      <w:pPr>
        <w:pStyle w:val="Brdtextmedindrag"/>
        <w:ind w:left="567" w:hanging="284"/>
        <w:rPr>
          <w:b w:val="0"/>
          <w:sz w:val="20"/>
          <w:highlight w:val="green"/>
        </w:rPr>
      </w:pPr>
    </w:p>
    <w:p w14:paraId="6A7E6E4B" w14:textId="77777777" w:rsidR="000F1B96" w:rsidRPr="00056B0A" w:rsidRDefault="000F1B96" w:rsidP="00D853C8">
      <w:pPr>
        <w:pStyle w:val="Brdtextmedindrag"/>
        <w:numPr>
          <w:ilvl w:val="0"/>
          <w:numId w:val="40"/>
        </w:numPr>
        <w:tabs>
          <w:tab w:val="clear" w:pos="644"/>
          <w:tab w:val="num" w:pos="0"/>
        </w:tabs>
        <w:ind w:left="567" w:hanging="284"/>
        <w:rPr>
          <w:b w:val="0"/>
          <w:sz w:val="20"/>
        </w:rPr>
      </w:pPr>
      <w:r>
        <w:rPr>
          <w:b w:val="0"/>
          <w:sz w:val="20"/>
        </w:rPr>
        <w:t>Fastighetsägaren får inte ändra markanvändningen, uppföra byggnad eller annan anläggning, anordna upplag eller liknande, schakta eller på annat sätt ändra marknivån, så att ledningens bibehållande enligt vid varje tidpunkt gällande säkerhetsföreskrifter äventyras.</w:t>
      </w:r>
      <w:r w:rsidR="009760AF">
        <w:rPr>
          <w:b w:val="0"/>
          <w:sz w:val="20"/>
        </w:rPr>
        <w:t xml:space="preserve"> </w:t>
      </w:r>
      <w:r>
        <w:rPr>
          <w:b w:val="0"/>
          <w:sz w:val="20"/>
        </w:rPr>
        <w:t xml:space="preserve">Enligt vid tidpunkten för detta avtals tecknande gällande säkerhetsföreskrifter </w:t>
      </w:r>
      <w:r w:rsidR="00795FAA">
        <w:rPr>
          <w:b w:val="0"/>
          <w:sz w:val="20"/>
        </w:rPr>
        <w:t>ska</w:t>
      </w:r>
      <w:r>
        <w:rPr>
          <w:b w:val="0"/>
          <w:sz w:val="20"/>
        </w:rPr>
        <w:t xml:space="preserve"> det horisontella avståndet mellan ledningens yttersta </w:t>
      </w:r>
      <w:proofErr w:type="spellStart"/>
      <w:r>
        <w:rPr>
          <w:b w:val="0"/>
          <w:sz w:val="20"/>
        </w:rPr>
        <w:t>faslina</w:t>
      </w:r>
      <w:proofErr w:type="spellEnd"/>
      <w:r>
        <w:rPr>
          <w:b w:val="0"/>
          <w:sz w:val="20"/>
        </w:rPr>
        <w:t xml:space="preserve"> och närmaste byggnadsdel uppgå till minst </w:t>
      </w:r>
      <w:smartTag w:uri="urn:schemas-microsoft-com:office:smarttags" w:element="metricconverter">
        <w:smartTagPr>
          <w:attr w:name="ProductID" w:val="5 m"/>
        </w:smartTagPr>
        <w:r>
          <w:rPr>
            <w:b w:val="0"/>
            <w:sz w:val="20"/>
          </w:rPr>
          <w:t>5 m</w:t>
        </w:r>
      </w:smartTag>
      <w:r>
        <w:rPr>
          <w:b w:val="0"/>
          <w:sz w:val="20"/>
        </w:rPr>
        <w:t xml:space="preserve">. </w:t>
      </w:r>
      <w:r w:rsidR="008207DF">
        <w:rPr>
          <w:b w:val="0"/>
          <w:sz w:val="20"/>
        </w:rPr>
        <w:t xml:space="preserve">Avståndet mellan stolpe med transformator och brännbar byggnadsdel eller upplag ska uppgå till minst </w:t>
      </w:r>
      <w:smartTag w:uri="urn:schemas-microsoft-com:office:smarttags" w:element="metricconverter">
        <w:smartTagPr>
          <w:attr w:name="ProductID" w:val="15 m"/>
        </w:smartTagPr>
        <w:r w:rsidR="008207DF">
          <w:rPr>
            <w:b w:val="0"/>
            <w:sz w:val="20"/>
          </w:rPr>
          <w:t>15 m</w:t>
        </w:r>
      </w:smartTag>
      <w:r w:rsidR="008207DF">
        <w:rPr>
          <w:b w:val="0"/>
          <w:sz w:val="20"/>
        </w:rPr>
        <w:t>. Motsvarande mått för transformator</w:t>
      </w:r>
      <w:r w:rsidR="00000C2F">
        <w:rPr>
          <w:b w:val="0"/>
          <w:sz w:val="20"/>
        </w:rPr>
        <w:t>station</w:t>
      </w:r>
      <w:r w:rsidR="008207DF">
        <w:rPr>
          <w:b w:val="0"/>
          <w:sz w:val="20"/>
        </w:rPr>
        <w:t xml:space="preserve"> är minst </w:t>
      </w:r>
      <w:smartTag w:uri="urn:schemas-microsoft-com:office:smarttags" w:element="metricconverter">
        <w:smartTagPr>
          <w:attr w:name="ProductID" w:val="5 m"/>
        </w:smartTagPr>
        <w:r w:rsidR="008207DF">
          <w:rPr>
            <w:b w:val="0"/>
            <w:sz w:val="20"/>
          </w:rPr>
          <w:t>5 m</w:t>
        </w:r>
      </w:smartTag>
      <w:r w:rsidR="008207DF">
        <w:rPr>
          <w:b w:val="0"/>
          <w:sz w:val="20"/>
        </w:rPr>
        <w:t xml:space="preserve">. </w:t>
      </w:r>
      <w:r w:rsidR="008207DF">
        <w:rPr>
          <w:b w:val="0"/>
          <w:sz w:val="20"/>
        </w:rPr>
        <w:br/>
      </w:r>
    </w:p>
    <w:p w14:paraId="0F5A2BBC" w14:textId="77777777" w:rsidR="00F53A85" w:rsidRPr="00F53A85" w:rsidRDefault="00AD0996" w:rsidP="00F53A85">
      <w:pPr>
        <w:pStyle w:val="Brdtextmedindrag"/>
        <w:numPr>
          <w:ilvl w:val="0"/>
          <w:numId w:val="40"/>
        </w:numPr>
        <w:tabs>
          <w:tab w:val="clear" w:pos="644"/>
          <w:tab w:val="num" w:pos="0"/>
        </w:tabs>
        <w:ind w:left="567" w:hanging="284"/>
        <w:rPr>
          <w:b w:val="0"/>
          <w:sz w:val="20"/>
        </w:rPr>
      </w:pPr>
      <w:r w:rsidRPr="00056B0A">
        <w:rPr>
          <w:b w:val="0"/>
          <w:sz w:val="20"/>
        </w:rPr>
        <w:t xml:space="preserve">Fastighetsägaren får inte utan ledningsägarens i god tid inhämtade medgivande vidta åtgärd som kan medföra fara för ledningen eller som medför att ledningen kan vålla skada på person eller egendom. Exempel på sådan åtgärd är att fälla träd, spränga, gräva, schakta eller på annat sätt ändra marknivån. Vid utförande av sådan åtgärd åligger det ledningsägaren att genom sakkunnig personal anvisa eller vidta lämpliga skyddsåtgärder. </w:t>
      </w:r>
      <w:r w:rsidR="001C58F7" w:rsidRPr="00056B0A">
        <w:rPr>
          <w:b w:val="0"/>
          <w:sz w:val="20"/>
        </w:rPr>
        <w:br/>
      </w:r>
      <w:r w:rsidR="001C58F7">
        <w:rPr>
          <w:b w:val="0"/>
          <w:color w:val="FF0000"/>
          <w:sz w:val="20"/>
        </w:rPr>
        <w:br/>
      </w:r>
      <w:r w:rsidR="00B527B2" w:rsidRPr="004F4C9D">
        <w:rPr>
          <w:b w:val="0"/>
          <w:sz w:val="20"/>
        </w:rPr>
        <w:t>Om fastighetsägarens åtgärd ryms inom oförändrad markanvändning</w:t>
      </w:r>
      <w:r w:rsidR="00B527B2">
        <w:rPr>
          <w:b w:val="0"/>
          <w:sz w:val="20"/>
        </w:rPr>
        <w:t xml:space="preserve"> och inte avser tomtmark</w:t>
      </w:r>
      <w:r w:rsidR="00B527B2" w:rsidRPr="004F4C9D">
        <w:rPr>
          <w:b w:val="0"/>
          <w:sz w:val="20"/>
        </w:rPr>
        <w:t xml:space="preserve"> ska skyddsåtgärder anvisas eller vidtas av ledningsägaren utan kostnad för fastighetsägaren. Ledningsägaren svarar då även för de merkostnader som uppkommer till följd </w:t>
      </w:r>
      <w:r w:rsidR="008228B8">
        <w:rPr>
          <w:b w:val="0"/>
          <w:sz w:val="20"/>
        </w:rPr>
        <w:t>av</w:t>
      </w:r>
      <w:r w:rsidR="008228B8" w:rsidRPr="004F4C9D">
        <w:rPr>
          <w:b w:val="0"/>
          <w:sz w:val="20"/>
        </w:rPr>
        <w:t xml:space="preserve"> </w:t>
      </w:r>
      <w:r w:rsidR="00B527B2" w:rsidRPr="004F4C9D">
        <w:rPr>
          <w:b w:val="0"/>
          <w:sz w:val="20"/>
        </w:rPr>
        <w:t>de anvisade skyddsåtgärderna.</w:t>
      </w:r>
      <w:r w:rsidR="00B527B2">
        <w:rPr>
          <w:b w:val="0"/>
          <w:sz w:val="20"/>
        </w:rPr>
        <w:br/>
      </w:r>
    </w:p>
    <w:p w14:paraId="114C81C6" w14:textId="77777777" w:rsidR="00F53A85" w:rsidRDefault="00F53A85" w:rsidP="00F53A85">
      <w:pPr>
        <w:pStyle w:val="Brdtextmedindrag"/>
        <w:tabs>
          <w:tab w:val="left" w:pos="709"/>
        </w:tabs>
        <w:spacing w:after="120"/>
        <w:ind w:left="284"/>
        <w:rPr>
          <w:sz w:val="20"/>
        </w:rPr>
      </w:pPr>
      <w:r>
        <w:rPr>
          <w:sz w:val="20"/>
        </w:rPr>
        <w:t>§ 3</w:t>
      </w:r>
      <w:r>
        <w:rPr>
          <w:sz w:val="20"/>
        </w:rPr>
        <w:tab/>
        <w:t>Tillträde</w:t>
      </w:r>
    </w:p>
    <w:p w14:paraId="3F1B3E6E" w14:textId="77777777" w:rsidR="000F1B96" w:rsidRDefault="000F1B96" w:rsidP="00F53A85">
      <w:pPr>
        <w:pStyle w:val="Brdtextmedindrag"/>
        <w:ind w:left="283"/>
        <w:rPr>
          <w:b w:val="0"/>
          <w:sz w:val="20"/>
        </w:rPr>
      </w:pPr>
      <w:r>
        <w:rPr>
          <w:b w:val="0"/>
          <w:sz w:val="20"/>
        </w:rPr>
        <w:t xml:space="preserve">Ledningsägaren får omedelbart ta i anspråk de i enlighet med </w:t>
      </w:r>
      <w:r w:rsidR="00DD5A91">
        <w:rPr>
          <w:b w:val="0"/>
          <w:sz w:val="20"/>
        </w:rPr>
        <w:t xml:space="preserve">§ </w:t>
      </w:r>
      <w:r>
        <w:rPr>
          <w:b w:val="0"/>
          <w:sz w:val="20"/>
        </w:rPr>
        <w:t>1 upplåtna rättigheterna. Tillträde anses ha skett då anläggande av eller avverkning för ledningen påbörjats. Med avverkning ska dock inte förstås borttagande av enstaka träd och vegetation i samband med staknings- och mätningsarbeten.</w:t>
      </w:r>
    </w:p>
    <w:p w14:paraId="1336CFF7" w14:textId="77777777" w:rsidR="000F1B96" w:rsidRDefault="000F1B96" w:rsidP="00F91FEF">
      <w:pPr>
        <w:pStyle w:val="Brdtextmedindrag"/>
        <w:ind w:left="284" w:hanging="284"/>
        <w:rPr>
          <w:b w:val="0"/>
          <w:sz w:val="20"/>
        </w:rPr>
      </w:pPr>
    </w:p>
    <w:p w14:paraId="38D4ED94" w14:textId="77777777" w:rsidR="00F53A85" w:rsidRDefault="00F53A85">
      <w:pPr>
        <w:rPr>
          <w:b/>
          <w:sz w:val="20"/>
        </w:rPr>
      </w:pPr>
      <w:r>
        <w:rPr>
          <w:sz w:val="20"/>
        </w:rPr>
        <w:br w:type="page"/>
      </w:r>
    </w:p>
    <w:p w14:paraId="5BAB1F1B" w14:textId="77777777" w:rsidR="000F1B96" w:rsidRPr="00D13504" w:rsidRDefault="00F53A85" w:rsidP="00F53A85">
      <w:pPr>
        <w:pStyle w:val="Brdtextmedindrag"/>
        <w:tabs>
          <w:tab w:val="left" w:pos="709"/>
        </w:tabs>
        <w:spacing w:after="120"/>
        <w:ind w:left="283"/>
        <w:rPr>
          <w:sz w:val="20"/>
        </w:rPr>
      </w:pPr>
      <w:r>
        <w:rPr>
          <w:sz w:val="20"/>
        </w:rPr>
        <w:lastRenderedPageBreak/>
        <w:t>§ 4</w:t>
      </w:r>
      <w:r>
        <w:rPr>
          <w:sz w:val="20"/>
        </w:rPr>
        <w:tab/>
      </w:r>
      <w:r w:rsidR="000F1B96">
        <w:rPr>
          <w:sz w:val="20"/>
        </w:rPr>
        <w:t>Ersättning</w:t>
      </w:r>
    </w:p>
    <w:p w14:paraId="4ED52E91" w14:textId="77777777" w:rsidR="000F1B96" w:rsidRDefault="007F06DB" w:rsidP="00F53A85">
      <w:pPr>
        <w:pStyle w:val="Brdtextmedindrag"/>
        <w:numPr>
          <w:ilvl w:val="0"/>
          <w:numId w:val="44"/>
        </w:numPr>
        <w:ind w:left="567" w:hanging="284"/>
        <w:rPr>
          <w:b w:val="0"/>
          <w:sz w:val="20"/>
        </w:rPr>
      </w:pPr>
      <w:r>
        <w:rPr>
          <w:b w:val="0"/>
          <w:sz w:val="20"/>
        </w:rPr>
        <w:t xml:space="preserve">Ersättning </w:t>
      </w:r>
      <w:r w:rsidR="000F1B96">
        <w:rPr>
          <w:b w:val="0"/>
          <w:sz w:val="20"/>
        </w:rPr>
        <w:t xml:space="preserve">till följd av upplåtelsen och föreskrifterna i detta avtal </w:t>
      </w:r>
      <w:r w:rsidR="00CA70EC">
        <w:rPr>
          <w:b w:val="0"/>
          <w:sz w:val="20"/>
        </w:rPr>
        <w:t xml:space="preserve">ska </w:t>
      </w:r>
      <w:r w:rsidR="00334FF5">
        <w:rPr>
          <w:b w:val="0"/>
          <w:sz w:val="20"/>
        </w:rPr>
        <w:t>betalas</w:t>
      </w:r>
      <w:r w:rsidR="00334FF5" w:rsidRPr="00CB3B3B">
        <w:rPr>
          <w:b w:val="0"/>
          <w:sz w:val="20"/>
        </w:rPr>
        <w:t xml:space="preserve"> </w:t>
      </w:r>
      <w:r w:rsidR="00CA70EC">
        <w:rPr>
          <w:b w:val="0"/>
          <w:sz w:val="20"/>
        </w:rPr>
        <w:t>som intrångsersättning och annan ersättning enligt grunderna i expropriationslagen. Ersättningen är</w:t>
      </w:r>
      <w:r w:rsidR="000F1B96">
        <w:rPr>
          <w:b w:val="0"/>
          <w:sz w:val="20"/>
        </w:rPr>
        <w:t xml:space="preserve"> en engångsersättning som ska beräknas </w:t>
      </w:r>
      <w:r w:rsidR="003712CA">
        <w:rPr>
          <w:b w:val="0"/>
          <w:sz w:val="20"/>
        </w:rPr>
        <w:t>med</w:t>
      </w:r>
      <w:r w:rsidR="000F1B96">
        <w:rPr>
          <w:b w:val="0"/>
          <w:sz w:val="20"/>
        </w:rPr>
        <w:t xml:space="preserve"> de värderings</w:t>
      </w:r>
      <w:r w:rsidR="003712CA">
        <w:rPr>
          <w:b w:val="0"/>
          <w:sz w:val="20"/>
        </w:rPr>
        <w:t>metoder</w:t>
      </w:r>
      <w:r w:rsidR="000F1B96">
        <w:rPr>
          <w:b w:val="0"/>
          <w:sz w:val="20"/>
        </w:rPr>
        <w:t xml:space="preserve"> för ledningsintrång som allmänt tillämpas vid tidpunkten för tillträde. </w:t>
      </w:r>
      <w:r w:rsidR="000F1B96">
        <w:rPr>
          <w:b w:val="0"/>
          <w:sz w:val="20"/>
        </w:rPr>
        <w:br/>
      </w:r>
      <w:r w:rsidR="000F1B96">
        <w:rPr>
          <w:b w:val="0"/>
          <w:sz w:val="20"/>
        </w:rPr>
        <w:br/>
        <w:t>Ersättningen ska, såvida inte lagfarts- eller inteckningsförhållandena i egendomen utgör hinder, utbetalas senast tre månader efter det att överenskommelse om ersättning träffats och erforderlig koncession och övriga tillstånd erhållits.</w:t>
      </w:r>
      <w:r w:rsidR="000F1B96">
        <w:rPr>
          <w:b w:val="0"/>
          <w:sz w:val="20"/>
        </w:rPr>
        <w:br/>
      </w:r>
      <w:r w:rsidR="000F1B96">
        <w:rPr>
          <w:b w:val="0"/>
          <w:sz w:val="20"/>
        </w:rPr>
        <w:br/>
        <w:t>Har tillträde ägt rum innan ersättningen erläggs, ska ersättning för intrång uppräknas enligt 4 kap 4 § expropriationslagen från den dag tillträdet skedde enligt definitionen i § 3 till tidpunkten för träffande av överenskommelse om ersättningen</w:t>
      </w:r>
      <w:r w:rsidR="00835F7D">
        <w:rPr>
          <w:b w:val="0"/>
          <w:sz w:val="20"/>
        </w:rPr>
        <w:t>. Därtill</w:t>
      </w:r>
      <w:r w:rsidR="000F1B96">
        <w:rPr>
          <w:b w:val="0"/>
          <w:sz w:val="20"/>
        </w:rPr>
        <w:t xml:space="preserve"> ska ränta enligt expropriationslagen utgå på det uppräknade beloppet från och med tillträdesdagen till och med betalningsdagen.</w:t>
      </w:r>
      <w:r w:rsidR="000F1B96">
        <w:rPr>
          <w:b w:val="0"/>
          <w:sz w:val="20"/>
        </w:rPr>
        <w:br/>
      </w:r>
    </w:p>
    <w:p w14:paraId="63684FC2" w14:textId="77777777" w:rsidR="000F1B96" w:rsidRDefault="000F1B96" w:rsidP="00F53A85">
      <w:pPr>
        <w:pStyle w:val="Brdtextmedindrag"/>
        <w:numPr>
          <w:ilvl w:val="0"/>
          <w:numId w:val="44"/>
        </w:numPr>
        <w:ind w:left="567" w:right="-1" w:hanging="283"/>
        <w:rPr>
          <w:b w:val="0"/>
          <w:sz w:val="20"/>
        </w:rPr>
      </w:pPr>
      <w:r>
        <w:rPr>
          <w:b w:val="0"/>
          <w:sz w:val="20"/>
        </w:rPr>
        <w:t>För skador</w:t>
      </w:r>
      <w:r w:rsidR="00D422E9">
        <w:rPr>
          <w:b w:val="0"/>
          <w:sz w:val="20"/>
        </w:rPr>
        <w:t xml:space="preserve"> </w:t>
      </w:r>
      <w:r>
        <w:rPr>
          <w:b w:val="0"/>
          <w:sz w:val="20"/>
        </w:rPr>
        <w:t xml:space="preserve">som kan uppkomma vid och som följd av ledningens anläggande, tillsyn, underhåll, </w:t>
      </w:r>
      <w:r w:rsidR="0034706F">
        <w:rPr>
          <w:b w:val="0"/>
          <w:sz w:val="20"/>
        </w:rPr>
        <w:t xml:space="preserve">reparation och </w:t>
      </w:r>
      <w:r w:rsidR="00384A07">
        <w:rPr>
          <w:b w:val="0"/>
          <w:sz w:val="20"/>
        </w:rPr>
        <w:t>förnyelse</w:t>
      </w:r>
      <w:r w:rsidR="004A47D7" w:rsidRPr="00275D8C">
        <w:rPr>
          <w:b w:val="0"/>
          <w:sz w:val="20"/>
        </w:rPr>
        <w:t>,</w:t>
      </w:r>
      <w:r w:rsidR="00CA5C52">
        <w:rPr>
          <w:b w:val="0"/>
          <w:sz w:val="20"/>
        </w:rPr>
        <w:t xml:space="preserve"> och</w:t>
      </w:r>
      <w:r w:rsidR="00384A07">
        <w:rPr>
          <w:b w:val="0"/>
          <w:sz w:val="20"/>
        </w:rPr>
        <w:t xml:space="preserve"> </w:t>
      </w:r>
      <w:r w:rsidR="00CA5C52">
        <w:rPr>
          <w:b w:val="0"/>
          <w:sz w:val="20"/>
        </w:rPr>
        <w:t xml:space="preserve">som inte omfattas av engångsersättning, </w:t>
      </w:r>
      <w:r>
        <w:rPr>
          <w:b w:val="0"/>
          <w:sz w:val="20"/>
        </w:rPr>
        <w:t xml:space="preserve">ska ersättning </w:t>
      </w:r>
      <w:r w:rsidR="00334FF5">
        <w:rPr>
          <w:b w:val="0"/>
          <w:sz w:val="20"/>
        </w:rPr>
        <w:t>betalas</w:t>
      </w:r>
      <w:r w:rsidR="00334FF5" w:rsidRPr="00CB3B3B">
        <w:rPr>
          <w:b w:val="0"/>
          <w:sz w:val="20"/>
        </w:rPr>
        <w:t xml:space="preserve"> </w:t>
      </w:r>
      <w:r>
        <w:rPr>
          <w:b w:val="0"/>
          <w:sz w:val="20"/>
        </w:rPr>
        <w:t xml:space="preserve">i varje särskilt fall. </w:t>
      </w:r>
      <w:r w:rsidRPr="00055E7F">
        <w:rPr>
          <w:b w:val="0"/>
          <w:sz w:val="20"/>
        </w:rPr>
        <w:t xml:space="preserve">Skador </w:t>
      </w:r>
      <w:r w:rsidR="00795FAA">
        <w:rPr>
          <w:b w:val="0"/>
          <w:sz w:val="20"/>
        </w:rPr>
        <w:t>ska</w:t>
      </w:r>
      <w:r w:rsidRPr="00055E7F">
        <w:rPr>
          <w:b w:val="0"/>
          <w:sz w:val="20"/>
        </w:rPr>
        <w:t xml:space="preserve"> regleras snarast efter skadans uppk</w:t>
      </w:r>
      <w:r>
        <w:rPr>
          <w:b w:val="0"/>
          <w:sz w:val="20"/>
        </w:rPr>
        <w:t>omst</w:t>
      </w:r>
      <w:r w:rsidR="00413605">
        <w:rPr>
          <w:b w:val="0"/>
          <w:sz w:val="20"/>
        </w:rPr>
        <w:t>.</w:t>
      </w:r>
      <w:r w:rsidR="005A232F">
        <w:t xml:space="preserve"> </w:t>
      </w:r>
      <w:r w:rsidR="00651221">
        <w:br/>
      </w:r>
      <w:r w:rsidR="00651221">
        <w:br/>
      </w:r>
      <w:r w:rsidR="00651221">
        <w:rPr>
          <w:b w:val="0"/>
          <w:sz w:val="20"/>
        </w:rPr>
        <w:t xml:space="preserve">Ersättning för förtidig avverkning ska </w:t>
      </w:r>
      <w:r w:rsidR="00334FF5">
        <w:rPr>
          <w:b w:val="0"/>
          <w:sz w:val="20"/>
        </w:rPr>
        <w:t>betalas</w:t>
      </w:r>
      <w:r w:rsidR="00334FF5" w:rsidRPr="00CB3B3B">
        <w:rPr>
          <w:b w:val="0"/>
          <w:sz w:val="20"/>
        </w:rPr>
        <w:t xml:space="preserve"> </w:t>
      </w:r>
      <w:r w:rsidR="00651221">
        <w:rPr>
          <w:b w:val="0"/>
          <w:sz w:val="20"/>
        </w:rPr>
        <w:t xml:space="preserve">för träd som fälls utanför engångsersatt skogsgata </w:t>
      </w:r>
      <w:r w:rsidR="00651221" w:rsidRPr="00055E7F">
        <w:rPr>
          <w:b w:val="0"/>
          <w:sz w:val="20"/>
        </w:rPr>
        <w:t xml:space="preserve">om ledningsägaren </w:t>
      </w:r>
      <w:r w:rsidR="003C763A">
        <w:rPr>
          <w:b w:val="0"/>
          <w:sz w:val="20"/>
        </w:rPr>
        <w:t>inte</w:t>
      </w:r>
      <w:r w:rsidR="00651221" w:rsidRPr="00055E7F">
        <w:rPr>
          <w:b w:val="0"/>
          <w:sz w:val="20"/>
        </w:rPr>
        <w:t xml:space="preserve"> kan visa att sådan ersättning erlagts tidigare.</w:t>
      </w:r>
      <w:r w:rsidR="00651221">
        <w:rPr>
          <w:b w:val="0"/>
          <w:sz w:val="20"/>
        </w:rPr>
        <w:br/>
      </w:r>
      <w:r w:rsidR="00651221">
        <w:rPr>
          <w:b w:val="0"/>
          <w:sz w:val="20"/>
        </w:rPr>
        <w:br/>
      </w:r>
      <w:r w:rsidR="00651221" w:rsidRPr="00064B08">
        <w:rPr>
          <w:b w:val="0"/>
          <w:sz w:val="20"/>
        </w:rPr>
        <w:t xml:space="preserve">När abonnemangsförhållande föreligger </w:t>
      </w:r>
      <w:r w:rsidR="00651221">
        <w:rPr>
          <w:b w:val="0"/>
          <w:sz w:val="20"/>
        </w:rPr>
        <w:t>ska</w:t>
      </w:r>
      <w:r w:rsidR="00651221" w:rsidRPr="00064B08">
        <w:rPr>
          <w:b w:val="0"/>
          <w:sz w:val="20"/>
        </w:rPr>
        <w:t xml:space="preserve"> ersättning dock inte </w:t>
      </w:r>
      <w:r w:rsidR="00252986">
        <w:rPr>
          <w:b w:val="0"/>
          <w:sz w:val="20"/>
        </w:rPr>
        <w:t>betalas</w:t>
      </w:r>
      <w:r w:rsidR="00651221" w:rsidRPr="00064B08">
        <w:rPr>
          <w:b w:val="0"/>
          <w:sz w:val="20"/>
        </w:rPr>
        <w:t xml:space="preserve"> för obetydlig skada.</w:t>
      </w:r>
      <w:r w:rsidR="00055E7F">
        <w:rPr>
          <w:b w:val="0"/>
          <w:sz w:val="20"/>
        </w:rPr>
        <w:br/>
      </w:r>
    </w:p>
    <w:p w14:paraId="33C8B293" w14:textId="77777777" w:rsidR="000F1B96" w:rsidRDefault="000F1B96" w:rsidP="00F53A85">
      <w:pPr>
        <w:pStyle w:val="Brdtextmedindrag"/>
        <w:numPr>
          <w:ilvl w:val="0"/>
          <w:numId w:val="44"/>
        </w:numPr>
        <w:ind w:left="567" w:hanging="284"/>
        <w:rPr>
          <w:b w:val="0"/>
          <w:sz w:val="20"/>
        </w:rPr>
      </w:pPr>
      <w:r>
        <w:rPr>
          <w:b w:val="0"/>
          <w:sz w:val="20"/>
        </w:rPr>
        <w:t xml:space="preserve">Uppkommer fråga om ersättning för skada, som </w:t>
      </w:r>
      <w:r w:rsidR="00AF254C">
        <w:rPr>
          <w:b w:val="0"/>
          <w:sz w:val="20"/>
        </w:rPr>
        <w:t xml:space="preserve">visar sig först efter engångsersättningens </w:t>
      </w:r>
      <w:r>
        <w:rPr>
          <w:b w:val="0"/>
          <w:sz w:val="20"/>
        </w:rPr>
        <w:t xml:space="preserve">slutliga bestämmande och </w:t>
      </w:r>
      <w:r w:rsidR="00AF254C">
        <w:rPr>
          <w:b w:val="0"/>
          <w:sz w:val="20"/>
        </w:rPr>
        <w:t xml:space="preserve">som </w:t>
      </w:r>
      <w:r>
        <w:rPr>
          <w:b w:val="0"/>
          <w:sz w:val="20"/>
        </w:rPr>
        <w:t xml:space="preserve">därvid inte kunnat förutses ska denna fråga på fastighetsägarens begäran upptas till förhandling. Eventuella skador till följd av elektromagnetiska fält ska behandlas enligt detta stycke. </w:t>
      </w:r>
    </w:p>
    <w:p w14:paraId="357776DD" w14:textId="77777777" w:rsidR="000F1B96" w:rsidRDefault="000F1B96" w:rsidP="00F53A85">
      <w:pPr>
        <w:pStyle w:val="Brdtextmedindrag"/>
        <w:ind w:left="567" w:hanging="284"/>
        <w:rPr>
          <w:b w:val="0"/>
          <w:sz w:val="20"/>
        </w:rPr>
      </w:pPr>
    </w:p>
    <w:p w14:paraId="4317BE5F" w14:textId="77777777" w:rsidR="000F1B96" w:rsidRDefault="000F1B96" w:rsidP="00F53A85">
      <w:pPr>
        <w:pStyle w:val="Brdtextmedindrag"/>
        <w:numPr>
          <w:ilvl w:val="0"/>
          <w:numId w:val="44"/>
        </w:numPr>
        <w:ind w:left="567" w:hanging="284"/>
        <w:rPr>
          <w:b w:val="0"/>
          <w:sz w:val="20"/>
        </w:rPr>
      </w:pPr>
      <w:r>
        <w:rPr>
          <w:b w:val="0"/>
          <w:sz w:val="20"/>
        </w:rPr>
        <w:t>Är egendomen eller del därav som berörs av upplåtelsen belastad av arrende/nyttjanderätt</w:t>
      </w:r>
      <w:r w:rsidR="001A16C3">
        <w:rPr>
          <w:b w:val="0"/>
          <w:sz w:val="20"/>
        </w:rPr>
        <w:t>/servitut</w:t>
      </w:r>
      <w:r>
        <w:rPr>
          <w:b w:val="0"/>
          <w:sz w:val="20"/>
        </w:rPr>
        <w:t xml:space="preserve">, ska särskild överenskommelse </w:t>
      </w:r>
      <w:r w:rsidR="00690B1F">
        <w:rPr>
          <w:b w:val="0"/>
          <w:sz w:val="20"/>
        </w:rPr>
        <w:t xml:space="preserve">träffas </w:t>
      </w:r>
      <w:r>
        <w:rPr>
          <w:b w:val="0"/>
          <w:sz w:val="20"/>
        </w:rPr>
        <w:t>med rätt</w:t>
      </w:r>
      <w:r w:rsidR="001A16C3">
        <w:rPr>
          <w:b w:val="0"/>
          <w:sz w:val="20"/>
        </w:rPr>
        <w:t>ighet</w:t>
      </w:r>
      <w:r>
        <w:rPr>
          <w:b w:val="0"/>
          <w:sz w:val="20"/>
        </w:rPr>
        <w:t>shavaren för bestämmande av den ersättning som denne är berättigad till.</w:t>
      </w:r>
    </w:p>
    <w:p w14:paraId="00EF244C" w14:textId="77777777" w:rsidR="000F1B96" w:rsidRDefault="000F1B96" w:rsidP="00F53A85">
      <w:pPr>
        <w:pStyle w:val="Brdtextmedindrag"/>
        <w:ind w:left="567" w:hanging="284"/>
        <w:rPr>
          <w:b w:val="0"/>
          <w:sz w:val="20"/>
        </w:rPr>
      </w:pPr>
    </w:p>
    <w:p w14:paraId="71502CA8" w14:textId="77777777" w:rsidR="000F1B96" w:rsidRDefault="000F1B96" w:rsidP="00F53A85">
      <w:pPr>
        <w:pStyle w:val="Brdtextmedindrag"/>
        <w:numPr>
          <w:ilvl w:val="0"/>
          <w:numId w:val="44"/>
        </w:numPr>
        <w:ind w:left="567" w:hanging="284"/>
        <w:rPr>
          <w:b w:val="0"/>
          <w:sz w:val="20"/>
        </w:rPr>
      </w:pPr>
      <w:r>
        <w:rPr>
          <w:b w:val="0"/>
          <w:sz w:val="20"/>
        </w:rPr>
        <w:t xml:space="preserve">Kan överenskommelse om ersättning inte träffas, </w:t>
      </w:r>
      <w:r w:rsidR="00795FAA">
        <w:rPr>
          <w:b w:val="0"/>
          <w:sz w:val="20"/>
        </w:rPr>
        <w:t>ska</w:t>
      </w:r>
      <w:r>
        <w:rPr>
          <w:b w:val="0"/>
          <w:sz w:val="20"/>
        </w:rPr>
        <w:t xml:space="preserve"> tvisten avgöras vid ledningsförrättning om sådan pågår eller av domstol.</w:t>
      </w:r>
      <w:r w:rsidR="0085530F">
        <w:rPr>
          <w:b w:val="0"/>
          <w:sz w:val="20"/>
        </w:rPr>
        <w:br/>
      </w:r>
    </w:p>
    <w:p w14:paraId="2BCE19F3" w14:textId="77777777" w:rsidR="000F1B96" w:rsidRPr="008B784C" w:rsidRDefault="000F1B96" w:rsidP="00F53A85">
      <w:pPr>
        <w:pStyle w:val="Brdtextmedindrag"/>
        <w:tabs>
          <w:tab w:val="left" w:pos="709"/>
        </w:tabs>
        <w:spacing w:after="120"/>
        <w:ind w:left="283"/>
        <w:rPr>
          <w:sz w:val="20"/>
        </w:rPr>
      </w:pPr>
      <w:r>
        <w:rPr>
          <w:sz w:val="20"/>
        </w:rPr>
        <w:t>§</w:t>
      </w:r>
      <w:r w:rsidR="00E759E4">
        <w:rPr>
          <w:sz w:val="20"/>
        </w:rPr>
        <w:t xml:space="preserve"> </w:t>
      </w:r>
      <w:r w:rsidR="00D13504">
        <w:rPr>
          <w:sz w:val="20"/>
        </w:rPr>
        <w:t>5</w:t>
      </w:r>
      <w:r w:rsidR="00D13504" w:rsidRPr="008B784C">
        <w:rPr>
          <w:sz w:val="20"/>
        </w:rPr>
        <w:tab/>
      </w:r>
      <w:r w:rsidRPr="008B784C">
        <w:rPr>
          <w:sz w:val="20"/>
        </w:rPr>
        <w:t>Virkeshantering mm.</w:t>
      </w:r>
    </w:p>
    <w:p w14:paraId="1CC65A78" w14:textId="77777777" w:rsidR="00B46DDE" w:rsidRPr="008B784C" w:rsidRDefault="0042798D" w:rsidP="00F53A85">
      <w:pPr>
        <w:pStyle w:val="Brdtextmedindrag"/>
        <w:ind w:left="283"/>
        <w:rPr>
          <w:b w:val="0"/>
          <w:sz w:val="20"/>
        </w:rPr>
      </w:pPr>
      <w:r w:rsidRPr="008B784C">
        <w:rPr>
          <w:b w:val="0"/>
          <w:sz w:val="20"/>
        </w:rPr>
        <w:t>Ledningsägaren ska, om inte särskilda skäl föranleder annat, lämna information till fastighetsägaren om förestående avverkning i samband med nyanläggning och underhåll. Ledningsägaren ska även, om så kan ske enligt dennes bedömning, erbjuda fastighetsägaren att inom skälig tid svara för avverkningen.</w:t>
      </w:r>
      <w:r w:rsidR="00F91FEF" w:rsidRPr="008B784C">
        <w:rPr>
          <w:b w:val="0"/>
          <w:sz w:val="20"/>
        </w:rPr>
        <w:br/>
      </w:r>
      <w:r w:rsidR="00F91FEF" w:rsidRPr="008B784C">
        <w:rPr>
          <w:b w:val="0"/>
          <w:sz w:val="20"/>
        </w:rPr>
        <w:br/>
      </w:r>
      <w:r w:rsidR="00B46DDE" w:rsidRPr="008B784C">
        <w:rPr>
          <w:b w:val="0"/>
          <w:sz w:val="20"/>
        </w:rPr>
        <w:t>Om ledningsägaren inte lämnar erbjudande om avverkning eller om fastighetsägaren inte åtar sig att svara för avverkningen svarar ledningsägaren för avverkningen. Ledningsägaren får även svara för tillvaratagandet av virket. Ledningsägaren ska därvid, innan avverkningen utförs, lämna erbjudande om köp av virket. Vid underhållsröjning ska dock sådant erbjudande lämnas endast för träd som fälls utanför engångsersatt</w:t>
      </w:r>
      <w:r w:rsidR="00A71417" w:rsidRPr="008B784C">
        <w:rPr>
          <w:b w:val="0"/>
          <w:sz w:val="20"/>
        </w:rPr>
        <w:t xml:space="preserve"> skogsgata</w:t>
      </w:r>
      <w:r w:rsidR="00B46DDE" w:rsidRPr="008B784C">
        <w:rPr>
          <w:b w:val="0"/>
          <w:sz w:val="20"/>
        </w:rPr>
        <w:t>.</w:t>
      </w:r>
    </w:p>
    <w:p w14:paraId="0089633F" w14:textId="77777777" w:rsidR="00F91FEF" w:rsidRPr="008B784C" w:rsidRDefault="00F91FEF" w:rsidP="00F53A85">
      <w:pPr>
        <w:pStyle w:val="Brdtextmedindrag"/>
        <w:numPr>
          <w:ins w:id="9" w:author="Författare"/>
        </w:numPr>
        <w:ind w:left="283"/>
        <w:rPr>
          <w:b w:val="0"/>
          <w:i/>
          <w:sz w:val="20"/>
        </w:rPr>
      </w:pPr>
    </w:p>
    <w:p w14:paraId="31B11D76" w14:textId="77777777" w:rsidR="00364ADD" w:rsidRPr="008B784C" w:rsidRDefault="007C0791" w:rsidP="00F53A85">
      <w:pPr>
        <w:pStyle w:val="Brdtextmedindrag"/>
        <w:ind w:left="283"/>
        <w:rPr>
          <w:b w:val="0"/>
          <w:sz w:val="20"/>
        </w:rPr>
      </w:pPr>
      <w:r w:rsidRPr="008B784C">
        <w:rPr>
          <w:b w:val="0"/>
          <w:sz w:val="20"/>
        </w:rPr>
        <w:t>När ledningsägaren utför avverkningen åligger det denne att tillse att virke och avverkningsrester inte kvarlämnas inom fastigheten så att fara för insektsangrepp, hinder för virkestransporter eller mer än obetydlig olägenhet för pågående markanvändning uppstår.</w:t>
      </w:r>
    </w:p>
    <w:p w14:paraId="72C40CD6" w14:textId="77777777" w:rsidR="007C0791" w:rsidRDefault="007C0791" w:rsidP="00F91FEF">
      <w:pPr>
        <w:pStyle w:val="Brdtextmedindrag"/>
        <w:ind w:left="284" w:hanging="284"/>
        <w:rPr>
          <w:sz w:val="20"/>
        </w:rPr>
      </w:pPr>
    </w:p>
    <w:p w14:paraId="662D5255" w14:textId="77777777" w:rsidR="000F1B96" w:rsidRPr="00D13504" w:rsidRDefault="00D13504" w:rsidP="00F53A85">
      <w:pPr>
        <w:pStyle w:val="Brdtextmedindrag"/>
        <w:tabs>
          <w:tab w:val="left" w:pos="709"/>
        </w:tabs>
        <w:spacing w:after="120"/>
        <w:ind w:left="283"/>
        <w:rPr>
          <w:sz w:val="20"/>
        </w:rPr>
      </w:pPr>
      <w:r>
        <w:rPr>
          <w:sz w:val="20"/>
        </w:rPr>
        <w:t>§ 6</w:t>
      </w:r>
      <w:r>
        <w:rPr>
          <w:sz w:val="20"/>
        </w:rPr>
        <w:tab/>
      </w:r>
      <w:r w:rsidR="000F1B96">
        <w:rPr>
          <w:sz w:val="20"/>
        </w:rPr>
        <w:t>Ledningsförrättning m.m.</w:t>
      </w:r>
    </w:p>
    <w:p w14:paraId="73BC6E5A" w14:textId="77777777" w:rsidR="00354542" w:rsidRDefault="00354542" w:rsidP="00F53A85">
      <w:pPr>
        <w:pStyle w:val="Brdtextmedindrag"/>
        <w:ind w:left="283"/>
        <w:rPr>
          <w:b w:val="0"/>
          <w:sz w:val="20"/>
        </w:rPr>
      </w:pPr>
      <w:r>
        <w:rPr>
          <w:b w:val="0"/>
          <w:sz w:val="20"/>
        </w:rPr>
        <w:t xml:space="preserve">Detta avtal får </w:t>
      </w:r>
      <w:r w:rsidRPr="00955837">
        <w:rPr>
          <w:b w:val="0"/>
          <w:sz w:val="20"/>
        </w:rPr>
        <w:t>läggas</w:t>
      </w:r>
      <w:r>
        <w:rPr>
          <w:b w:val="0"/>
          <w:sz w:val="20"/>
        </w:rPr>
        <w:t xml:space="preserve"> till grund för beslut om ledningsrätt såsom överenskommelse enligt 14 § första stycket ledningsrättslagen. Avtalet får alternativt inskrivas som servitut. Innan ledningsbeslutet vunnit laga kraft eller avtalet inskrivits är fastighetsägaren skyldig att vid överlåtelse eller upplåtelse av egendomen eller av ledningen berörd del därav göra förbehåll om detta avtals bestånd.</w:t>
      </w:r>
    </w:p>
    <w:p w14:paraId="1EE26CFB" w14:textId="77777777" w:rsidR="00354542" w:rsidRDefault="00354542" w:rsidP="00F53A85">
      <w:pPr>
        <w:pStyle w:val="Brdtextmedindrag"/>
        <w:ind w:left="283" w:hanging="284"/>
        <w:rPr>
          <w:b w:val="0"/>
          <w:sz w:val="20"/>
        </w:rPr>
      </w:pPr>
    </w:p>
    <w:p w14:paraId="6F7B9D71" w14:textId="77777777" w:rsidR="00354542" w:rsidRDefault="00354542" w:rsidP="00F53A85">
      <w:pPr>
        <w:pStyle w:val="Brdtextmedindrag"/>
        <w:ind w:left="283"/>
        <w:rPr>
          <w:b w:val="0"/>
          <w:sz w:val="20"/>
          <w:highlight w:val="cyan"/>
        </w:rPr>
      </w:pPr>
      <w:r>
        <w:rPr>
          <w:b w:val="0"/>
          <w:sz w:val="20"/>
        </w:rPr>
        <w:t>Om ledningsägaren med stöd av denna bestämmelse ansöker om ledningsrätt biträder fastighetsägaren/rätt</w:t>
      </w:r>
      <w:r w:rsidR="00E60957">
        <w:rPr>
          <w:b w:val="0"/>
          <w:sz w:val="20"/>
        </w:rPr>
        <w:t>ighet</w:t>
      </w:r>
      <w:r>
        <w:rPr>
          <w:b w:val="0"/>
          <w:sz w:val="20"/>
        </w:rPr>
        <w:t xml:space="preserve">shavaren </w:t>
      </w:r>
      <w:r w:rsidRPr="004B31E7">
        <w:rPr>
          <w:b w:val="0"/>
          <w:sz w:val="20"/>
        </w:rPr>
        <w:t>ansökan.</w:t>
      </w:r>
    </w:p>
    <w:p w14:paraId="7453E418" w14:textId="77777777" w:rsidR="00354542" w:rsidRDefault="00354542" w:rsidP="00F91FEF">
      <w:pPr>
        <w:pStyle w:val="Brdtextmedindrag"/>
        <w:ind w:left="284" w:hanging="284"/>
        <w:rPr>
          <w:b w:val="0"/>
          <w:sz w:val="20"/>
          <w:highlight w:val="cyan"/>
        </w:rPr>
      </w:pPr>
    </w:p>
    <w:p w14:paraId="51626A39" w14:textId="77777777" w:rsidR="000F1B96" w:rsidRDefault="000F1B96" w:rsidP="00F53A85">
      <w:pPr>
        <w:pStyle w:val="Brdtextmedindrag"/>
        <w:tabs>
          <w:tab w:val="left" w:pos="709"/>
        </w:tabs>
        <w:spacing w:after="120"/>
        <w:ind w:left="283"/>
        <w:rPr>
          <w:sz w:val="20"/>
        </w:rPr>
      </w:pPr>
      <w:r>
        <w:rPr>
          <w:sz w:val="20"/>
        </w:rPr>
        <w:t>§</w:t>
      </w:r>
      <w:r w:rsidR="00795FAA">
        <w:rPr>
          <w:sz w:val="20"/>
        </w:rPr>
        <w:t xml:space="preserve"> 7</w:t>
      </w:r>
      <w:r w:rsidR="00D13504">
        <w:rPr>
          <w:sz w:val="20"/>
        </w:rPr>
        <w:tab/>
      </w:r>
      <w:r>
        <w:rPr>
          <w:sz w:val="20"/>
        </w:rPr>
        <w:t>Överlåtelse av ledningen</w:t>
      </w:r>
    </w:p>
    <w:p w14:paraId="4791F023" w14:textId="77777777" w:rsidR="000F1B96" w:rsidRDefault="000F1B96" w:rsidP="004C77A3">
      <w:pPr>
        <w:pStyle w:val="Brdtextmedindrag"/>
        <w:ind w:left="283"/>
        <w:rPr>
          <w:b w:val="0"/>
          <w:sz w:val="20"/>
        </w:rPr>
      </w:pPr>
      <w:r>
        <w:rPr>
          <w:b w:val="0"/>
          <w:sz w:val="20"/>
        </w:rPr>
        <w:t>Ledningsägaren har rätt och skyldighet att vid överlåtelse av ledningen sätta den nye ägaren i sitt ställe beträffande rättigheter och skyldigheter i detta avtal.</w:t>
      </w:r>
    </w:p>
    <w:p w14:paraId="44B649FA" w14:textId="77777777" w:rsidR="000F1B96" w:rsidRDefault="000F1B96" w:rsidP="00F91FEF">
      <w:pPr>
        <w:pStyle w:val="Brdtextmedindrag"/>
        <w:ind w:left="284" w:hanging="284"/>
        <w:rPr>
          <w:b w:val="0"/>
          <w:sz w:val="20"/>
        </w:rPr>
      </w:pPr>
    </w:p>
    <w:p w14:paraId="2040DECE" w14:textId="77777777" w:rsidR="004C77A3" w:rsidRDefault="004C77A3">
      <w:pPr>
        <w:rPr>
          <w:b/>
          <w:sz w:val="20"/>
        </w:rPr>
      </w:pPr>
    </w:p>
    <w:p w14:paraId="73B03649" w14:textId="77777777" w:rsidR="000F1B96" w:rsidRDefault="00D13504" w:rsidP="004C77A3">
      <w:pPr>
        <w:pStyle w:val="Brdtextmedindrag"/>
        <w:tabs>
          <w:tab w:val="left" w:pos="709"/>
        </w:tabs>
        <w:spacing w:after="120"/>
        <w:ind w:left="283"/>
        <w:rPr>
          <w:sz w:val="20"/>
        </w:rPr>
      </w:pPr>
      <w:r>
        <w:rPr>
          <w:sz w:val="20"/>
        </w:rPr>
        <w:t>§ 8</w:t>
      </w:r>
      <w:r>
        <w:rPr>
          <w:sz w:val="20"/>
        </w:rPr>
        <w:tab/>
      </w:r>
      <w:r w:rsidR="000F1B96">
        <w:rPr>
          <w:sz w:val="20"/>
        </w:rPr>
        <w:t>Borttagande av ledning</w:t>
      </w:r>
    </w:p>
    <w:p w14:paraId="4A1F8A3A" w14:textId="77777777" w:rsidR="000F1B96" w:rsidRDefault="000F1B96" w:rsidP="004C77A3">
      <w:pPr>
        <w:pStyle w:val="Brdtextmedindrag"/>
        <w:ind w:left="283"/>
        <w:rPr>
          <w:b w:val="0"/>
          <w:sz w:val="20"/>
        </w:rPr>
      </w:pPr>
      <w:r>
        <w:rPr>
          <w:b w:val="0"/>
          <w:sz w:val="20"/>
        </w:rPr>
        <w:t xml:space="preserve">Om ledningen permanent tagits ur drift, </w:t>
      </w:r>
      <w:r w:rsidR="00795FAA">
        <w:rPr>
          <w:b w:val="0"/>
          <w:sz w:val="20"/>
        </w:rPr>
        <w:t>ska</w:t>
      </w:r>
      <w:r>
        <w:rPr>
          <w:b w:val="0"/>
          <w:sz w:val="20"/>
        </w:rPr>
        <w:t xml:space="preserve"> ledningsägaren tillse att ledningen med tillhörande anordningar tas bort, att hål i marken fylls igen och att av ledningsägaren upplagd sten tas bort. Ledningsägaren åtar sig i samband härmed att på sin bekostnad tillse att egendomen befrias från i laga ordning meddelade rättigheter avseende ledningen.</w:t>
      </w:r>
    </w:p>
    <w:p w14:paraId="3706A8B7" w14:textId="77777777" w:rsidR="000F1B96" w:rsidRDefault="000F1B96" w:rsidP="00F91FEF">
      <w:pPr>
        <w:pStyle w:val="Brdtextmedindrag"/>
        <w:ind w:left="284" w:hanging="284"/>
        <w:rPr>
          <w:b w:val="0"/>
          <w:sz w:val="20"/>
          <w:highlight w:val="cyan"/>
        </w:rPr>
      </w:pPr>
    </w:p>
    <w:p w14:paraId="15833F90" w14:textId="77777777" w:rsidR="000F1B96" w:rsidRPr="00F91FEF" w:rsidRDefault="00D13504" w:rsidP="004C77A3">
      <w:pPr>
        <w:pStyle w:val="Brdtextmedindrag"/>
        <w:tabs>
          <w:tab w:val="left" w:pos="709"/>
        </w:tabs>
        <w:spacing w:after="120"/>
        <w:ind w:left="283"/>
        <w:rPr>
          <w:sz w:val="20"/>
        </w:rPr>
      </w:pPr>
      <w:r>
        <w:rPr>
          <w:sz w:val="20"/>
        </w:rPr>
        <w:t>§ 9</w:t>
      </w:r>
      <w:r>
        <w:rPr>
          <w:sz w:val="20"/>
        </w:rPr>
        <w:tab/>
      </w:r>
      <w:r w:rsidR="000F1B96">
        <w:rPr>
          <w:sz w:val="20"/>
        </w:rPr>
        <w:t>Särskilda bestämmelser</w:t>
      </w:r>
    </w:p>
    <w:p w14:paraId="672A2AF0" w14:textId="77777777" w:rsidR="00624DA4" w:rsidRDefault="00624DA4" w:rsidP="004C77A3">
      <w:pPr>
        <w:pStyle w:val="Brdtextmedindrag"/>
        <w:ind w:left="283"/>
        <w:rPr>
          <w:b w:val="0"/>
          <w:sz w:val="20"/>
        </w:rPr>
      </w:pPr>
      <w:r w:rsidRPr="00624DA4">
        <w:rPr>
          <w:b w:val="0"/>
          <w:sz w:val="20"/>
        </w:rPr>
        <w:t xml:space="preserve">I övrigt skall Svensk Energis rekommendationer beträffande Avtal om starkströmsledningar gällande </w:t>
      </w:r>
    </w:p>
    <w:p w14:paraId="57BE18CB" w14:textId="77777777" w:rsidR="000F1B96" w:rsidRDefault="00624DA4" w:rsidP="004C77A3">
      <w:pPr>
        <w:pStyle w:val="Brdtextmedindrag"/>
        <w:ind w:left="283"/>
        <w:rPr>
          <w:b w:val="0"/>
          <w:sz w:val="20"/>
        </w:rPr>
      </w:pPr>
      <w:r w:rsidRPr="00624DA4">
        <w:rPr>
          <w:b w:val="0"/>
          <w:sz w:val="20"/>
        </w:rPr>
        <w:t>f.r.om den 1 januari 2014 tillämpas mellan parterna.</w:t>
      </w:r>
    </w:p>
    <w:p w14:paraId="32CA1B42" w14:textId="77777777" w:rsidR="000F1B96" w:rsidRDefault="000F1B96" w:rsidP="00F91FEF">
      <w:pPr>
        <w:pStyle w:val="Brdtextmedindrag"/>
        <w:ind w:left="284" w:hanging="284"/>
        <w:rPr>
          <w:b w:val="0"/>
          <w:sz w:val="20"/>
        </w:rPr>
      </w:pPr>
    </w:p>
    <w:p w14:paraId="0E8481F4" w14:textId="77777777" w:rsidR="000F1B96" w:rsidRDefault="00D13504" w:rsidP="004C77A3">
      <w:pPr>
        <w:pStyle w:val="Brdtextmedindrag"/>
        <w:tabs>
          <w:tab w:val="left" w:pos="709"/>
        </w:tabs>
        <w:spacing w:after="120"/>
        <w:ind w:left="283"/>
        <w:rPr>
          <w:sz w:val="20"/>
        </w:rPr>
      </w:pPr>
      <w:r>
        <w:rPr>
          <w:sz w:val="20"/>
        </w:rPr>
        <w:t>§ 10</w:t>
      </w:r>
      <w:r>
        <w:rPr>
          <w:sz w:val="20"/>
        </w:rPr>
        <w:tab/>
      </w:r>
      <w:r w:rsidR="000F1B96">
        <w:rPr>
          <w:sz w:val="20"/>
        </w:rPr>
        <w:t>Förekomst av arrende/nyttjanderätt</w:t>
      </w:r>
      <w:r w:rsidR="00036D8A">
        <w:rPr>
          <w:sz w:val="20"/>
        </w:rPr>
        <w:t>/servitut</w:t>
      </w:r>
    </w:p>
    <w:p w14:paraId="0C7A325A" w14:textId="77777777" w:rsidR="00036D8A" w:rsidRDefault="00036D8A" w:rsidP="004C77A3">
      <w:pPr>
        <w:pStyle w:val="Brdtextmedindrag"/>
        <w:ind w:left="283"/>
        <w:rPr>
          <w:b w:val="0"/>
          <w:sz w:val="20"/>
        </w:rPr>
      </w:pPr>
      <w:r>
        <w:rPr>
          <w:b w:val="0"/>
          <w:sz w:val="20"/>
        </w:rPr>
        <w:t>Är egendomen eller del därav som berörs av ledningen eller av annan anläggning som omfattas av detta avtal utarrenderad eller upplåten på annat sätt?</w:t>
      </w:r>
    </w:p>
    <w:p w14:paraId="46EA6FD3" w14:textId="77777777" w:rsidR="004C77A3" w:rsidRDefault="004C77A3" w:rsidP="004C77A3">
      <w:pPr>
        <w:pStyle w:val="Brdtextmedindrag"/>
        <w:ind w:left="283"/>
        <w:rPr>
          <w:b w:val="0"/>
          <w:sz w:val="20"/>
        </w:rPr>
      </w:pPr>
    </w:p>
    <w:tbl>
      <w:tblPr>
        <w:tblW w:w="0" w:type="auto"/>
        <w:tblInd w:w="250" w:type="dxa"/>
        <w:tblLook w:val="04A0" w:firstRow="1" w:lastRow="0" w:firstColumn="1" w:lastColumn="0" w:noHBand="0" w:noVBand="1"/>
      </w:tblPr>
      <w:tblGrid>
        <w:gridCol w:w="992"/>
        <w:gridCol w:w="993"/>
        <w:gridCol w:w="7053"/>
      </w:tblGrid>
      <w:tr w:rsidR="004C77A3" w:rsidRPr="00E17FEB" w14:paraId="71AE05AA" w14:textId="77777777" w:rsidTr="004C77A3">
        <w:tc>
          <w:tcPr>
            <w:tcW w:w="992" w:type="dxa"/>
          </w:tcPr>
          <w:p w14:paraId="2AD0D648" w14:textId="77777777" w:rsidR="004C77A3" w:rsidRPr="00E17FEB" w:rsidRDefault="003602D4" w:rsidP="004C77A3">
            <w:pPr>
              <w:pStyle w:val="Brdtextmedindrag"/>
              <w:ind w:left="0" w:right="-1"/>
              <w:rPr>
                <w:b w:val="0"/>
                <w:sz w:val="20"/>
              </w:rPr>
            </w:pPr>
            <w:r>
              <w:rPr>
                <w:b w:val="0"/>
                <w:noProof/>
                <w:sz w:val="20"/>
                <w:lang w:eastAsia="sv-SE"/>
              </w:rPr>
              <mc:AlternateContent>
                <mc:Choice Requires="wps">
                  <w:drawing>
                    <wp:anchor distT="0" distB="0" distL="114300" distR="114300" simplePos="0" relativeHeight="251660800" behindDoc="0" locked="0" layoutInCell="1" allowOverlap="1" wp14:anchorId="53672F19" wp14:editId="3886AE05">
                      <wp:simplePos x="0" y="0"/>
                      <wp:positionH relativeFrom="column">
                        <wp:posOffset>49530</wp:posOffset>
                      </wp:positionH>
                      <wp:positionV relativeFrom="paragraph">
                        <wp:posOffset>57150</wp:posOffset>
                      </wp:positionV>
                      <wp:extent cx="299720" cy="202565"/>
                      <wp:effectExtent l="10795" t="9525" r="13335" b="698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720" cy="2025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DF0ADF" id="Rectangle 3" o:spid="_x0000_s1026" style="position:absolute;margin-left:3.9pt;margin-top:4.5pt;width:23.6pt;height:15.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"/>
                  </w:pict>
                </mc:Fallback>
              </mc:AlternateContent>
            </w:r>
          </w:p>
          <w:p w14:paraId="28B95FD3" w14:textId="77777777" w:rsidR="004C77A3" w:rsidRPr="00E17FEB" w:rsidRDefault="004C77A3" w:rsidP="004C77A3">
            <w:pPr>
              <w:pStyle w:val="Brdtextmedindrag"/>
              <w:ind w:left="0" w:right="-1"/>
              <w:rPr>
                <w:b w:val="0"/>
                <w:sz w:val="20"/>
              </w:rPr>
            </w:pPr>
          </w:p>
          <w:p w14:paraId="6A9DE90F" w14:textId="77777777" w:rsidR="004C77A3" w:rsidRPr="00E17FEB" w:rsidRDefault="004C77A3" w:rsidP="004C77A3">
            <w:pPr>
              <w:pStyle w:val="Brdtextmedindrag"/>
              <w:ind w:left="57" w:right="-1"/>
              <w:rPr>
                <w:b w:val="0"/>
                <w:sz w:val="20"/>
              </w:rPr>
            </w:pPr>
            <w:r>
              <w:rPr>
                <w:b w:val="0"/>
                <w:sz w:val="20"/>
              </w:rPr>
              <w:t xml:space="preserve">  </w:t>
            </w:r>
            <w:r w:rsidRPr="00E17FEB">
              <w:rPr>
                <w:b w:val="0"/>
                <w:sz w:val="20"/>
              </w:rPr>
              <w:t>JA</w:t>
            </w:r>
          </w:p>
        </w:tc>
        <w:tc>
          <w:tcPr>
            <w:tcW w:w="993" w:type="dxa"/>
          </w:tcPr>
          <w:p w14:paraId="4702C242" w14:textId="77777777" w:rsidR="004C77A3" w:rsidRPr="00E17FEB" w:rsidRDefault="003602D4" w:rsidP="004C77A3">
            <w:pPr>
              <w:pStyle w:val="Brdtextmedindrag"/>
              <w:ind w:left="0" w:right="-1"/>
              <w:rPr>
                <w:b w:val="0"/>
                <w:sz w:val="20"/>
              </w:rPr>
            </w:pPr>
            <w:r>
              <w:rPr>
                <w:b w:val="0"/>
                <w:noProof/>
                <w:sz w:val="20"/>
                <w:lang w:eastAsia="sv-SE"/>
              </w:rPr>
              <mc:AlternateContent>
                <mc:Choice Requires="wps">
                  <w:drawing>
                    <wp:anchor distT="0" distB="0" distL="114300" distR="114300" simplePos="0" relativeHeight="251661824" behindDoc="0" locked="0" layoutInCell="1" allowOverlap="1" wp14:anchorId="21CECACA" wp14:editId="15465A1D">
                      <wp:simplePos x="0" y="0"/>
                      <wp:positionH relativeFrom="column">
                        <wp:posOffset>-34925</wp:posOffset>
                      </wp:positionH>
                      <wp:positionV relativeFrom="paragraph">
                        <wp:posOffset>57150</wp:posOffset>
                      </wp:positionV>
                      <wp:extent cx="299720" cy="202565"/>
                      <wp:effectExtent l="13335" t="9525" r="10795" b="698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720" cy="2025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2C9C11" id="Rectangle 4" o:spid="_x0000_s1026" style="position:absolute;margin-left:-2.75pt;margin-top:4.5pt;width:23.6pt;height:15.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"/>
                  </w:pict>
                </mc:Fallback>
              </mc:AlternateContent>
            </w:r>
          </w:p>
          <w:p w14:paraId="4FE347B3" w14:textId="77777777" w:rsidR="004C77A3" w:rsidRPr="00E17FEB" w:rsidRDefault="004C77A3" w:rsidP="004C77A3">
            <w:pPr>
              <w:pStyle w:val="Brdtextmedindrag"/>
              <w:ind w:left="0" w:right="-1"/>
              <w:rPr>
                <w:b w:val="0"/>
                <w:sz w:val="20"/>
              </w:rPr>
            </w:pPr>
          </w:p>
          <w:p w14:paraId="5D42832E" w14:textId="77777777" w:rsidR="004C77A3" w:rsidRPr="00E17FEB" w:rsidRDefault="004C77A3" w:rsidP="004C77A3">
            <w:pPr>
              <w:pStyle w:val="Brdtextmedindrag"/>
              <w:ind w:left="0" w:right="-1"/>
              <w:rPr>
                <w:b w:val="0"/>
                <w:sz w:val="20"/>
              </w:rPr>
            </w:pPr>
            <w:r w:rsidRPr="00E17FEB">
              <w:rPr>
                <w:b w:val="0"/>
                <w:sz w:val="20"/>
              </w:rPr>
              <w:t>NEJ</w:t>
            </w:r>
          </w:p>
        </w:tc>
        <w:tc>
          <w:tcPr>
            <w:tcW w:w="7053" w:type="dxa"/>
          </w:tcPr>
          <w:p w14:paraId="5BAF5DCA" w14:textId="77777777" w:rsidR="004C77A3" w:rsidRPr="00E17FEB" w:rsidRDefault="004C77A3" w:rsidP="004C77A3">
            <w:pPr>
              <w:pStyle w:val="Brdtextmedindrag"/>
              <w:ind w:left="0" w:right="-1"/>
              <w:rPr>
                <w:b w:val="0"/>
                <w:sz w:val="20"/>
              </w:rPr>
            </w:pPr>
          </w:p>
        </w:tc>
      </w:tr>
    </w:tbl>
    <w:p w14:paraId="3C1C518E" w14:textId="77777777" w:rsidR="00FF40B0" w:rsidRDefault="00FF40B0" w:rsidP="00F91FEF">
      <w:pPr>
        <w:pStyle w:val="Brdtextmedindrag"/>
        <w:ind w:left="0"/>
        <w:rPr>
          <w:b w:val="0"/>
          <w:sz w:val="20"/>
        </w:rPr>
      </w:pPr>
    </w:p>
    <w:p w14:paraId="257185BC" w14:textId="77777777" w:rsidR="000F1B96" w:rsidRDefault="00036D8A" w:rsidP="004C77A3">
      <w:pPr>
        <w:pStyle w:val="Brdtextmedindrag"/>
        <w:ind w:left="283"/>
        <w:rPr>
          <w:b w:val="0"/>
          <w:sz w:val="20"/>
        </w:rPr>
      </w:pPr>
      <w:r>
        <w:rPr>
          <w:b w:val="0"/>
          <w:sz w:val="20"/>
        </w:rPr>
        <w:t>Såsom arrendator/</w:t>
      </w:r>
      <w:r w:rsidR="000F1B96">
        <w:rPr>
          <w:b w:val="0"/>
          <w:sz w:val="20"/>
        </w:rPr>
        <w:t>rätt</w:t>
      </w:r>
      <w:r>
        <w:rPr>
          <w:b w:val="0"/>
          <w:sz w:val="20"/>
        </w:rPr>
        <w:t>ighet</w:t>
      </w:r>
      <w:r w:rsidR="000F1B96">
        <w:rPr>
          <w:b w:val="0"/>
          <w:sz w:val="20"/>
        </w:rPr>
        <w:t>shavare av ovan nämnda egendom godkänner jag/vi förestående avtal till alla delar i den omfattning min/vår rätt berörs.</w:t>
      </w:r>
    </w:p>
    <w:p w14:paraId="0F244C46" w14:textId="77777777" w:rsidR="000F1B96" w:rsidRDefault="000F1B96" w:rsidP="004C77A3">
      <w:pPr>
        <w:pStyle w:val="Brdtextmedindrag"/>
        <w:ind w:left="283" w:hanging="284"/>
        <w:rPr>
          <w:b w:val="0"/>
          <w:sz w:val="20"/>
        </w:rPr>
      </w:pPr>
    </w:p>
    <w:p w14:paraId="7E8EDE23" w14:textId="77777777" w:rsidR="000F1B96" w:rsidRDefault="000F1B96" w:rsidP="004C77A3">
      <w:pPr>
        <w:pStyle w:val="Brdtextmedindrag"/>
        <w:ind w:left="283"/>
        <w:rPr>
          <w:b w:val="0"/>
          <w:sz w:val="20"/>
        </w:rPr>
      </w:pPr>
      <w:r>
        <w:rPr>
          <w:b w:val="0"/>
          <w:sz w:val="20"/>
        </w:rPr>
        <w:t>__________________________________________</w:t>
      </w:r>
    </w:p>
    <w:p w14:paraId="49ECD435" w14:textId="77777777" w:rsidR="000F1B96" w:rsidRDefault="00036D8A" w:rsidP="004C77A3">
      <w:pPr>
        <w:pStyle w:val="Brdtextmedindrag"/>
        <w:ind w:left="283"/>
        <w:rPr>
          <w:b w:val="0"/>
          <w:i/>
          <w:sz w:val="18"/>
          <w:szCs w:val="18"/>
        </w:rPr>
      </w:pPr>
      <w:r>
        <w:rPr>
          <w:b w:val="0"/>
          <w:i/>
          <w:sz w:val="18"/>
          <w:szCs w:val="18"/>
        </w:rPr>
        <w:t>Arrendatorns/</w:t>
      </w:r>
      <w:r w:rsidR="000F1B96">
        <w:rPr>
          <w:b w:val="0"/>
          <w:i/>
          <w:sz w:val="18"/>
          <w:szCs w:val="18"/>
        </w:rPr>
        <w:t>rätt</w:t>
      </w:r>
      <w:r>
        <w:rPr>
          <w:b w:val="0"/>
          <w:i/>
          <w:sz w:val="18"/>
          <w:szCs w:val="18"/>
        </w:rPr>
        <w:t>ighet</w:t>
      </w:r>
      <w:r w:rsidR="000F1B96">
        <w:rPr>
          <w:b w:val="0"/>
          <w:i/>
          <w:sz w:val="18"/>
          <w:szCs w:val="18"/>
        </w:rPr>
        <w:t>shavarens namnteckning</w:t>
      </w:r>
    </w:p>
    <w:p w14:paraId="1D95D9E3" w14:textId="77777777" w:rsidR="000F1B96" w:rsidRDefault="000F1B96" w:rsidP="004C77A3">
      <w:pPr>
        <w:pStyle w:val="Brdtextmedindrag"/>
        <w:ind w:left="283"/>
        <w:rPr>
          <w:b w:val="0"/>
          <w:sz w:val="20"/>
        </w:rPr>
      </w:pPr>
    </w:p>
    <w:p w14:paraId="18D48AC5" w14:textId="77777777" w:rsidR="000F1B96" w:rsidRDefault="000F1B96" w:rsidP="004C77A3">
      <w:pPr>
        <w:pStyle w:val="Brdtextmedindrag"/>
        <w:ind w:left="283"/>
        <w:rPr>
          <w:b w:val="0"/>
          <w:sz w:val="20"/>
        </w:rPr>
      </w:pPr>
      <w:r>
        <w:rPr>
          <w:b w:val="0"/>
          <w:sz w:val="20"/>
        </w:rPr>
        <w:t>__________________________________________</w:t>
      </w:r>
    </w:p>
    <w:p w14:paraId="2CDC6EF9" w14:textId="77777777" w:rsidR="000F1B96" w:rsidRDefault="00036D8A" w:rsidP="004C77A3">
      <w:pPr>
        <w:pStyle w:val="Brdtextmedindrag"/>
        <w:ind w:left="283"/>
        <w:rPr>
          <w:b w:val="0"/>
          <w:i/>
          <w:sz w:val="18"/>
          <w:szCs w:val="18"/>
        </w:rPr>
      </w:pPr>
      <w:r>
        <w:rPr>
          <w:b w:val="0"/>
          <w:i/>
          <w:sz w:val="18"/>
          <w:szCs w:val="18"/>
        </w:rPr>
        <w:t>Arrendatorns/</w:t>
      </w:r>
      <w:r w:rsidR="000F1B96">
        <w:rPr>
          <w:b w:val="0"/>
          <w:i/>
          <w:sz w:val="18"/>
          <w:szCs w:val="18"/>
        </w:rPr>
        <w:t>rätt</w:t>
      </w:r>
      <w:r>
        <w:rPr>
          <w:b w:val="0"/>
          <w:i/>
          <w:sz w:val="18"/>
          <w:szCs w:val="18"/>
        </w:rPr>
        <w:t>ighet</w:t>
      </w:r>
      <w:r w:rsidR="000F1B96">
        <w:rPr>
          <w:b w:val="0"/>
          <w:i/>
          <w:sz w:val="18"/>
          <w:szCs w:val="18"/>
        </w:rPr>
        <w:t>shavarens namnförtydligande</w:t>
      </w:r>
    </w:p>
    <w:p w14:paraId="1F9A2445" w14:textId="77777777" w:rsidR="000F1B96" w:rsidRDefault="000F1B96" w:rsidP="0085530F">
      <w:pPr>
        <w:pStyle w:val="Brdtextmedindrag"/>
        <w:ind w:left="0"/>
        <w:rPr>
          <w:b w:val="0"/>
          <w:sz w:val="20"/>
        </w:rPr>
      </w:pPr>
    </w:p>
    <w:p w14:paraId="776E2E6D" w14:textId="77777777" w:rsidR="000F1B96" w:rsidRDefault="003602D4" w:rsidP="00F91FEF">
      <w:pPr>
        <w:pStyle w:val="Brdtextmedindrag"/>
        <w:ind w:left="284" w:hanging="284"/>
        <w:rPr>
          <w:b w:val="0"/>
          <w:sz w:val="20"/>
        </w:rPr>
      </w:pPr>
      <w:r>
        <w:rPr>
          <w:b w:val="0"/>
          <w:noProof/>
          <w:sz w:val="20"/>
          <w:lang w:eastAsia="sv-SE"/>
        </w:rPr>
        <mc:AlternateContent>
          <mc:Choice Requires="wps">
            <w:drawing>
              <wp:anchor distT="0" distB="0" distL="114300" distR="114300" simplePos="0" relativeHeight="251658752" behindDoc="0" locked="0" layoutInCell="1" allowOverlap="1" wp14:anchorId="46FBBCE3" wp14:editId="428A2CB4">
                <wp:simplePos x="0" y="0"/>
                <wp:positionH relativeFrom="column">
                  <wp:posOffset>163830</wp:posOffset>
                </wp:positionH>
                <wp:positionV relativeFrom="paragraph">
                  <wp:posOffset>90170</wp:posOffset>
                </wp:positionV>
                <wp:extent cx="6123940" cy="0"/>
                <wp:effectExtent l="23495" t="25400" r="24765" b="2222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394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EBDB06" id="Line 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1pt" to="495.1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" strokeweight="3pt">
                <v:stroke linestyle="thinThin"/>
              </v:line>
            </w:pict>
          </mc:Fallback>
        </mc:AlternateContent>
      </w:r>
    </w:p>
    <w:p w14:paraId="58F7F0C0" w14:textId="77777777" w:rsidR="00DE1763" w:rsidRDefault="00DE1763" w:rsidP="00F91FEF">
      <w:pPr>
        <w:pStyle w:val="Brdtextmedindrag"/>
        <w:ind w:left="284" w:hanging="284"/>
        <w:rPr>
          <w:b w:val="0"/>
          <w:sz w:val="20"/>
        </w:rPr>
      </w:pPr>
    </w:p>
    <w:p w14:paraId="3ADBD7FB" w14:textId="77777777" w:rsidR="000F1B96" w:rsidRDefault="000F1B96" w:rsidP="004C77A3">
      <w:pPr>
        <w:pStyle w:val="Brdtextmedindrag"/>
        <w:ind w:left="567" w:hanging="284"/>
        <w:rPr>
          <w:b w:val="0"/>
          <w:sz w:val="20"/>
        </w:rPr>
      </w:pPr>
      <w:r>
        <w:rPr>
          <w:b w:val="0"/>
          <w:sz w:val="20"/>
        </w:rPr>
        <w:t>Av detta avtal har två likalydande exemplar upprättats och utväxlats mellan parterna.</w:t>
      </w:r>
    </w:p>
    <w:p w14:paraId="1EF9970C" w14:textId="77777777" w:rsidR="000F1B96" w:rsidRDefault="000F1B96" w:rsidP="004C77A3">
      <w:pPr>
        <w:pStyle w:val="Brdtextmedindrag"/>
        <w:ind w:left="283" w:hanging="284"/>
        <w:rPr>
          <w:b w:val="0"/>
          <w:sz w:val="20"/>
        </w:rPr>
      </w:pPr>
    </w:p>
    <w:p w14:paraId="6824592F" w14:textId="77777777" w:rsidR="00DE1763" w:rsidRDefault="00DE1763" w:rsidP="004C77A3">
      <w:pPr>
        <w:pStyle w:val="Brdtextmedindrag"/>
        <w:ind w:left="283" w:hanging="284"/>
        <w:rPr>
          <w:b w:val="0"/>
          <w:sz w:val="20"/>
        </w:rPr>
      </w:pPr>
    </w:p>
    <w:p w14:paraId="557E5842" w14:textId="77777777" w:rsidR="00DE1763" w:rsidRPr="008C13FE" w:rsidRDefault="00DE1763" w:rsidP="004C77A3">
      <w:pPr>
        <w:pStyle w:val="Brdtextmedindrag"/>
        <w:spacing w:after="120"/>
        <w:ind w:left="283"/>
        <w:rPr>
          <w:sz w:val="20"/>
        </w:rPr>
      </w:pPr>
      <w:r>
        <w:rPr>
          <w:sz w:val="20"/>
        </w:rPr>
        <w:t>Underskrifter</w:t>
      </w:r>
    </w:p>
    <w:tbl>
      <w:tblPr>
        <w:tblW w:w="10203" w:type="dxa"/>
        <w:tblLook w:val="01E0" w:firstRow="1" w:lastRow="1" w:firstColumn="1" w:lastColumn="1" w:noHBand="0" w:noVBand="0"/>
      </w:tblPr>
      <w:tblGrid>
        <w:gridCol w:w="4961"/>
        <w:gridCol w:w="5242"/>
      </w:tblGrid>
      <w:tr w:rsidR="00DE1763" w:rsidRPr="00821882" w14:paraId="0A7C0F72" w14:textId="77777777" w:rsidTr="004C77A3">
        <w:tc>
          <w:tcPr>
            <w:tcW w:w="4961" w:type="dxa"/>
          </w:tcPr>
          <w:p w14:paraId="6B0CC34D" w14:textId="77777777" w:rsidR="00DE1763" w:rsidRPr="00821882" w:rsidRDefault="00DE1763" w:rsidP="004C77A3">
            <w:pPr>
              <w:pStyle w:val="Brdtextmedindrag"/>
              <w:tabs>
                <w:tab w:val="left" w:pos="-1668"/>
              </w:tabs>
              <w:ind w:left="283"/>
              <w:rPr>
                <w:b w:val="0"/>
                <w:sz w:val="20"/>
              </w:rPr>
            </w:pPr>
            <w:r w:rsidRPr="00821882">
              <w:rPr>
                <w:b w:val="0"/>
                <w:sz w:val="20"/>
              </w:rPr>
              <w:t>LEDNINGSÄGAREN</w:t>
            </w:r>
          </w:p>
        </w:tc>
        <w:tc>
          <w:tcPr>
            <w:tcW w:w="5242" w:type="dxa"/>
          </w:tcPr>
          <w:p w14:paraId="63AD4D51" w14:textId="77777777" w:rsidR="00DE1763" w:rsidRPr="00821882" w:rsidRDefault="00DE1763" w:rsidP="00821882">
            <w:pPr>
              <w:pStyle w:val="Brdtextmedindrag"/>
              <w:ind w:left="0"/>
              <w:rPr>
                <w:b w:val="0"/>
                <w:sz w:val="20"/>
              </w:rPr>
            </w:pPr>
            <w:r w:rsidRPr="00821882">
              <w:rPr>
                <w:b w:val="0"/>
                <w:sz w:val="20"/>
              </w:rPr>
              <w:t>FASTIGHETSÄGAREN</w:t>
            </w:r>
          </w:p>
        </w:tc>
      </w:tr>
      <w:tr w:rsidR="00DE1763" w:rsidRPr="00821882" w14:paraId="6346539E" w14:textId="77777777" w:rsidTr="004C77A3">
        <w:tc>
          <w:tcPr>
            <w:tcW w:w="4961" w:type="dxa"/>
          </w:tcPr>
          <w:p w14:paraId="546934EC" w14:textId="77777777" w:rsidR="00DE1763" w:rsidRPr="00821882" w:rsidRDefault="00DE1763" w:rsidP="00821882">
            <w:pPr>
              <w:pStyle w:val="Brdtextmedindrag"/>
              <w:ind w:left="284" w:right="-1"/>
              <w:rPr>
                <w:b w:val="0"/>
                <w:sz w:val="20"/>
              </w:rPr>
            </w:pPr>
          </w:p>
          <w:p w14:paraId="63201787" w14:textId="77777777" w:rsidR="00DE1763" w:rsidRPr="00821882" w:rsidRDefault="00DE1763" w:rsidP="00821882">
            <w:pPr>
              <w:pStyle w:val="Brdtextmedindrag"/>
              <w:ind w:left="284" w:right="-1"/>
              <w:rPr>
                <w:b w:val="0"/>
                <w:sz w:val="20"/>
              </w:rPr>
            </w:pPr>
          </w:p>
          <w:p w14:paraId="61336F0E" w14:textId="77777777" w:rsidR="00DE1763" w:rsidRPr="00821882" w:rsidRDefault="00DE1763" w:rsidP="004C77A3">
            <w:pPr>
              <w:pStyle w:val="Brdtextmedindrag"/>
              <w:tabs>
                <w:tab w:val="left" w:pos="-1668"/>
              </w:tabs>
              <w:ind w:left="283"/>
              <w:rPr>
                <w:b w:val="0"/>
                <w:sz w:val="20"/>
              </w:rPr>
            </w:pPr>
            <w:r w:rsidRPr="00821882">
              <w:rPr>
                <w:b w:val="0"/>
                <w:sz w:val="20"/>
              </w:rPr>
              <w:t xml:space="preserve">____________________________20    -      -    </w:t>
            </w:r>
          </w:p>
          <w:p w14:paraId="0D386433" w14:textId="77777777" w:rsidR="00DE1763" w:rsidRPr="00821882" w:rsidRDefault="00DE1763" w:rsidP="004C77A3">
            <w:pPr>
              <w:pStyle w:val="Brdtextmedindrag"/>
              <w:tabs>
                <w:tab w:val="left" w:pos="-1668"/>
              </w:tabs>
              <w:ind w:left="283"/>
              <w:rPr>
                <w:b w:val="0"/>
                <w:sz w:val="20"/>
              </w:rPr>
            </w:pPr>
            <w:r w:rsidRPr="00821882">
              <w:rPr>
                <w:b w:val="0"/>
                <w:sz w:val="16"/>
                <w:szCs w:val="16"/>
              </w:rPr>
              <w:t>Ort</w:t>
            </w:r>
          </w:p>
        </w:tc>
        <w:tc>
          <w:tcPr>
            <w:tcW w:w="5242" w:type="dxa"/>
          </w:tcPr>
          <w:p w14:paraId="4768B286" w14:textId="77777777" w:rsidR="00DE1763" w:rsidRPr="00821882" w:rsidRDefault="00DE1763" w:rsidP="00821882">
            <w:pPr>
              <w:pStyle w:val="Brdtextmedindrag"/>
              <w:ind w:left="0"/>
              <w:rPr>
                <w:b w:val="0"/>
                <w:sz w:val="20"/>
              </w:rPr>
            </w:pPr>
          </w:p>
          <w:p w14:paraId="169588C9" w14:textId="77777777" w:rsidR="00DE1763" w:rsidRPr="00821882" w:rsidRDefault="00DE1763" w:rsidP="00821882">
            <w:pPr>
              <w:pStyle w:val="Brdtextmedindrag"/>
              <w:ind w:left="0"/>
              <w:rPr>
                <w:b w:val="0"/>
                <w:sz w:val="20"/>
              </w:rPr>
            </w:pPr>
          </w:p>
          <w:p w14:paraId="01AD5327" w14:textId="77777777" w:rsidR="00DE1763" w:rsidRPr="00821882" w:rsidRDefault="00DE1763" w:rsidP="00821882">
            <w:pPr>
              <w:pStyle w:val="Brdtextmedindrag"/>
              <w:ind w:left="0"/>
              <w:rPr>
                <w:b w:val="0"/>
                <w:sz w:val="20"/>
              </w:rPr>
            </w:pPr>
            <w:r w:rsidRPr="00821882">
              <w:rPr>
                <w:b w:val="0"/>
                <w:sz w:val="20"/>
              </w:rPr>
              <w:t xml:space="preserve">_____________________________ 20    -      -    </w:t>
            </w:r>
          </w:p>
          <w:p w14:paraId="715BA142" w14:textId="77777777" w:rsidR="00DE1763" w:rsidRPr="00821882" w:rsidRDefault="00DE1763" w:rsidP="00821882">
            <w:pPr>
              <w:pStyle w:val="Brdtextmedindrag"/>
              <w:ind w:left="0"/>
              <w:rPr>
                <w:b w:val="0"/>
                <w:sz w:val="20"/>
              </w:rPr>
            </w:pPr>
            <w:r w:rsidRPr="00821882">
              <w:rPr>
                <w:b w:val="0"/>
                <w:sz w:val="16"/>
                <w:szCs w:val="16"/>
              </w:rPr>
              <w:t>Ort</w:t>
            </w:r>
          </w:p>
        </w:tc>
      </w:tr>
      <w:tr w:rsidR="00DE1763" w:rsidRPr="00821882" w14:paraId="6605EFAB" w14:textId="77777777" w:rsidTr="004C77A3">
        <w:tc>
          <w:tcPr>
            <w:tcW w:w="4961" w:type="dxa"/>
          </w:tcPr>
          <w:p w14:paraId="1C02C1DF" w14:textId="77777777" w:rsidR="00DE1763" w:rsidRPr="00821882" w:rsidRDefault="00DE1763" w:rsidP="004C77A3">
            <w:pPr>
              <w:pStyle w:val="Brdtextmedindrag"/>
              <w:tabs>
                <w:tab w:val="left" w:pos="-1668"/>
              </w:tabs>
              <w:ind w:left="283"/>
              <w:rPr>
                <w:b w:val="0"/>
                <w:sz w:val="20"/>
              </w:rPr>
            </w:pPr>
          </w:p>
          <w:p w14:paraId="30D449F3" w14:textId="77777777" w:rsidR="00DE1763" w:rsidRPr="00821882" w:rsidRDefault="00DE1763" w:rsidP="004C77A3">
            <w:pPr>
              <w:pStyle w:val="Brdtextmedindrag"/>
              <w:tabs>
                <w:tab w:val="left" w:pos="-1668"/>
              </w:tabs>
              <w:ind w:left="283"/>
              <w:rPr>
                <w:b w:val="0"/>
                <w:sz w:val="20"/>
              </w:rPr>
            </w:pPr>
          </w:p>
          <w:p w14:paraId="5B25C31F" w14:textId="77777777" w:rsidR="00DE1763" w:rsidRPr="00821882" w:rsidRDefault="00624DA4" w:rsidP="004C77A3">
            <w:pPr>
              <w:pStyle w:val="Brdtextmedindrag"/>
              <w:ind w:left="283" w:right="-1"/>
              <w:rPr>
                <w:b w:val="0"/>
                <w:sz w:val="20"/>
              </w:rPr>
            </w:pPr>
            <w:r>
              <w:rPr>
                <w:b w:val="0"/>
                <w:sz w:val="20"/>
              </w:rPr>
              <w:t>Malungs Elnät AB</w:t>
            </w:r>
          </w:p>
          <w:p w14:paraId="52BB5FEA" w14:textId="77777777" w:rsidR="00DE1763" w:rsidRPr="00821882" w:rsidRDefault="00DE1763" w:rsidP="004C77A3">
            <w:pPr>
              <w:pStyle w:val="Brdtextmedindrag"/>
              <w:ind w:left="283" w:right="-1"/>
              <w:rPr>
                <w:b w:val="0"/>
                <w:sz w:val="20"/>
              </w:rPr>
            </w:pPr>
          </w:p>
          <w:p w14:paraId="795B842C" w14:textId="77777777" w:rsidR="00DE1763" w:rsidRPr="00821882" w:rsidRDefault="00DE1763" w:rsidP="004C77A3">
            <w:pPr>
              <w:pStyle w:val="Brdtextmedindrag"/>
              <w:ind w:left="283" w:right="-1"/>
              <w:rPr>
                <w:b w:val="0"/>
                <w:sz w:val="20"/>
              </w:rPr>
            </w:pPr>
          </w:p>
          <w:p w14:paraId="46EA88F7" w14:textId="77777777" w:rsidR="00DE1763" w:rsidRPr="00821882" w:rsidRDefault="00DE1763" w:rsidP="004C77A3">
            <w:pPr>
              <w:pStyle w:val="Brdtextmedindrag"/>
              <w:tabs>
                <w:tab w:val="left" w:pos="-1668"/>
              </w:tabs>
              <w:ind w:left="283"/>
              <w:rPr>
                <w:b w:val="0"/>
                <w:sz w:val="20"/>
              </w:rPr>
            </w:pPr>
            <w:r w:rsidRPr="00821882">
              <w:rPr>
                <w:b w:val="0"/>
                <w:sz w:val="20"/>
              </w:rPr>
              <w:t xml:space="preserve">_________________________________________ </w:t>
            </w:r>
          </w:p>
          <w:p w14:paraId="2E9544AC" w14:textId="77777777" w:rsidR="00DE1763" w:rsidRPr="00821882" w:rsidRDefault="00DE1763" w:rsidP="004C77A3">
            <w:pPr>
              <w:pStyle w:val="Brdtextmedindrag"/>
              <w:tabs>
                <w:tab w:val="left" w:pos="-1668"/>
              </w:tabs>
              <w:ind w:left="283"/>
              <w:rPr>
                <w:b w:val="0"/>
                <w:sz w:val="20"/>
              </w:rPr>
            </w:pPr>
            <w:r w:rsidRPr="00821882">
              <w:rPr>
                <w:b w:val="0"/>
                <w:sz w:val="20"/>
              </w:rPr>
              <w:t>Ledningsägarens underskrift</w:t>
            </w:r>
          </w:p>
        </w:tc>
        <w:tc>
          <w:tcPr>
            <w:tcW w:w="5242" w:type="dxa"/>
          </w:tcPr>
          <w:p w14:paraId="2F784544" w14:textId="77777777" w:rsidR="00DE1763" w:rsidRPr="00821882" w:rsidRDefault="00DE1763" w:rsidP="00821882">
            <w:pPr>
              <w:pStyle w:val="Brdtextmedindrag"/>
              <w:ind w:left="0"/>
              <w:rPr>
                <w:b w:val="0"/>
                <w:sz w:val="20"/>
              </w:rPr>
            </w:pPr>
          </w:p>
          <w:p w14:paraId="3405FFD2" w14:textId="77777777" w:rsidR="00DE1763" w:rsidRPr="00821882" w:rsidRDefault="00DE1763" w:rsidP="00821882">
            <w:pPr>
              <w:pStyle w:val="Brdtextmedindrag"/>
              <w:ind w:left="0"/>
              <w:rPr>
                <w:b w:val="0"/>
                <w:sz w:val="20"/>
              </w:rPr>
            </w:pPr>
          </w:p>
          <w:p w14:paraId="6533E504" w14:textId="77777777" w:rsidR="00DE1763" w:rsidRPr="00821882" w:rsidRDefault="00DE1763" w:rsidP="00821882">
            <w:pPr>
              <w:pStyle w:val="Brdtextmedindrag"/>
              <w:ind w:left="0"/>
              <w:rPr>
                <w:b w:val="0"/>
                <w:sz w:val="20"/>
              </w:rPr>
            </w:pPr>
          </w:p>
          <w:p w14:paraId="12E5C078" w14:textId="77777777" w:rsidR="00DE1763" w:rsidRPr="00821882" w:rsidRDefault="00DE1763" w:rsidP="00821882">
            <w:pPr>
              <w:pStyle w:val="Brdtextmedindrag"/>
              <w:ind w:left="0"/>
              <w:rPr>
                <w:b w:val="0"/>
                <w:sz w:val="20"/>
              </w:rPr>
            </w:pPr>
          </w:p>
          <w:p w14:paraId="1315724B" w14:textId="77777777" w:rsidR="00DE1763" w:rsidRPr="00821882" w:rsidRDefault="00DE1763" w:rsidP="00821882">
            <w:pPr>
              <w:pStyle w:val="Brdtextmedindrag"/>
              <w:ind w:left="0"/>
              <w:rPr>
                <w:b w:val="0"/>
                <w:sz w:val="20"/>
              </w:rPr>
            </w:pPr>
          </w:p>
          <w:p w14:paraId="38CE71A7" w14:textId="77777777" w:rsidR="00DE1763" w:rsidRPr="00821882" w:rsidRDefault="00DE1763" w:rsidP="00821882">
            <w:pPr>
              <w:pStyle w:val="Brdtextmedindrag"/>
              <w:ind w:left="0"/>
              <w:rPr>
                <w:b w:val="0"/>
                <w:sz w:val="20"/>
              </w:rPr>
            </w:pPr>
            <w:r w:rsidRPr="00821882">
              <w:rPr>
                <w:b w:val="0"/>
                <w:sz w:val="20"/>
              </w:rPr>
              <w:t xml:space="preserve">__________________________________________ </w:t>
            </w:r>
          </w:p>
          <w:p w14:paraId="62EAD54E" w14:textId="094F0F19" w:rsidR="00DE1763" w:rsidRPr="00D775F0" w:rsidRDefault="00D775F0" w:rsidP="00821882">
            <w:pPr>
              <w:pStyle w:val="Brdtextmedindrag"/>
              <w:ind w:left="0"/>
              <w:rPr>
                <w:b w:val="0"/>
                <w:bCs/>
                <w:sz w:val="20"/>
              </w:rPr>
            </w:pPr>
            <w:r w:rsidRPr="00D775F0">
              <w:rPr>
                <w:b w:val="0"/>
                <w:bCs/>
                <w:sz w:val="20"/>
              </w:rPr>
              <w:fldChar w:fldCharType="begin">
                <w:ffData>
                  <w:name w:val="Text41"/>
                  <w:enabled/>
                  <w:calcOnExit w:val="0"/>
                  <w:textInput>
                    <w:default w:val="Namnförtydligande"/>
                  </w:textInput>
                </w:ffData>
              </w:fldChar>
            </w:r>
            <w:bookmarkStart w:id="10" w:name="Text41"/>
            <w:r w:rsidRPr="00D775F0">
              <w:rPr>
                <w:b w:val="0"/>
                <w:bCs/>
                <w:sz w:val="20"/>
              </w:rPr>
              <w:instrText xml:space="preserve"> FORMTEXT </w:instrText>
            </w:r>
            <w:r w:rsidRPr="00D775F0">
              <w:rPr>
                <w:b w:val="0"/>
                <w:bCs/>
                <w:sz w:val="20"/>
              </w:rPr>
            </w:r>
            <w:r w:rsidRPr="00D775F0">
              <w:rPr>
                <w:b w:val="0"/>
                <w:bCs/>
                <w:sz w:val="20"/>
              </w:rPr>
              <w:fldChar w:fldCharType="separate"/>
            </w:r>
            <w:r w:rsidRPr="00D775F0">
              <w:rPr>
                <w:b w:val="0"/>
                <w:bCs/>
                <w:noProof/>
                <w:sz w:val="20"/>
              </w:rPr>
              <w:t>Namnförtydligande</w:t>
            </w:r>
            <w:r w:rsidRPr="00D775F0">
              <w:rPr>
                <w:b w:val="0"/>
                <w:bCs/>
                <w:sz w:val="20"/>
              </w:rPr>
              <w:fldChar w:fldCharType="end"/>
            </w:r>
            <w:bookmarkEnd w:id="10"/>
          </w:p>
        </w:tc>
      </w:tr>
      <w:tr w:rsidR="00DE1763" w:rsidRPr="00821882" w14:paraId="51103388" w14:textId="77777777" w:rsidTr="004C77A3">
        <w:tc>
          <w:tcPr>
            <w:tcW w:w="4961" w:type="dxa"/>
          </w:tcPr>
          <w:p w14:paraId="0CC86743" w14:textId="77777777" w:rsidR="00DE1763" w:rsidRPr="00821882" w:rsidRDefault="00DE1763" w:rsidP="004C77A3">
            <w:pPr>
              <w:pStyle w:val="Brdtextmedindrag"/>
              <w:tabs>
                <w:tab w:val="left" w:pos="-1668"/>
              </w:tabs>
              <w:ind w:left="283"/>
              <w:rPr>
                <w:b w:val="0"/>
                <w:sz w:val="20"/>
              </w:rPr>
            </w:pPr>
          </w:p>
          <w:p w14:paraId="7F2E3DA4" w14:textId="77777777" w:rsidR="00DE1763" w:rsidRPr="00821882" w:rsidRDefault="00DE1763" w:rsidP="004C77A3">
            <w:pPr>
              <w:pStyle w:val="Brdtextmedindrag"/>
              <w:tabs>
                <w:tab w:val="left" w:pos="-1668"/>
              </w:tabs>
              <w:ind w:left="283"/>
              <w:rPr>
                <w:b w:val="0"/>
                <w:sz w:val="20"/>
              </w:rPr>
            </w:pPr>
          </w:p>
          <w:p w14:paraId="2BFFC7A6" w14:textId="77777777" w:rsidR="00DE1763" w:rsidRPr="00821882" w:rsidRDefault="00DE1763" w:rsidP="004C77A3">
            <w:pPr>
              <w:pStyle w:val="Brdtextmedindrag"/>
              <w:tabs>
                <w:tab w:val="left" w:pos="-1668"/>
              </w:tabs>
              <w:ind w:left="283"/>
              <w:rPr>
                <w:b w:val="0"/>
                <w:sz w:val="20"/>
              </w:rPr>
            </w:pPr>
            <w:r w:rsidRPr="00821882">
              <w:rPr>
                <w:b w:val="0"/>
                <w:sz w:val="20"/>
              </w:rPr>
              <w:t>_________________________________________</w:t>
            </w:r>
          </w:p>
          <w:p w14:paraId="0E9AE394" w14:textId="77777777" w:rsidR="00DE1763" w:rsidRPr="00821882" w:rsidRDefault="00DE1763" w:rsidP="004C77A3">
            <w:pPr>
              <w:pStyle w:val="Brdtextmedindrag"/>
              <w:tabs>
                <w:tab w:val="left" w:pos="-1668"/>
              </w:tabs>
              <w:ind w:left="283"/>
              <w:rPr>
                <w:b w:val="0"/>
                <w:sz w:val="20"/>
              </w:rPr>
            </w:pPr>
            <w:r w:rsidRPr="00821882">
              <w:rPr>
                <w:b w:val="0"/>
                <w:sz w:val="20"/>
              </w:rPr>
              <w:t>Namnförtydligande</w:t>
            </w:r>
          </w:p>
        </w:tc>
        <w:tc>
          <w:tcPr>
            <w:tcW w:w="5242" w:type="dxa"/>
          </w:tcPr>
          <w:p w14:paraId="6719680D" w14:textId="77777777" w:rsidR="00DE1763" w:rsidRPr="00821882" w:rsidRDefault="00DE1763" w:rsidP="00821882">
            <w:pPr>
              <w:pStyle w:val="Brdtextmedindrag"/>
              <w:ind w:left="0"/>
              <w:rPr>
                <w:b w:val="0"/>
                <w:sz w:val="20"/>
              </w:rPr>
            </w:pPr>
          </w:p>
          <w:p w14:paraId="54B998E8" w14:textId="77777777" w:rsidR="00DE1763" w:rsidRPr="00821882" w:rsidRDefault="00DE1763" w:rsidP="00821882">
            <w:pPr>
              <w:pStyle w:val="Brdtextmedindrag"/>
              <w:ind w:left="0"/>
              <w:rPr>
                <w:b w:val="0"/>
                <w:sz w:val="20"/>
              </w:rPr>
            </w:pPr>
          </w:p>
          <w:p w14:paraId="6F2BE27B" w14:textId="77777777" w:rsidR="00DE1763" w:rsidRPr="00821882" w:rsidRDefault="00DE1763" w:rsidP="00821882">
            <w:pPr>
              <w:pStyle w:val="Brdtextmedindrag"/>
              <w:ind w:left="0"/>
              <w:rPr>
                <w:b w:val="0"/>
                <w:sz w:val="20"/>
              </w:rPr>
            </w:pPr>
            <w:r w:rsidRPr="00252986">
              <w:rPr>
                <w:b w:val="0"/>
                <w:sz w:val="20"/>
              </w:rPr>
              <w:t>__________________________________________</w:t>
            </w:r>
            <w:r w:rsidRPr="00821882">
              <w:rPr>
                <w:b w:val="0"/>
                <w:sz w:val="20"/>
              </w:rPr>
              <w:t xml:space="preserve"> </w:t>
            </w:r>
          </w:p>
          <w:p w14:paraId="6BD7CE3F" w14:textId="4258705F" w:rsidR="00DE1763" w:rsidRPr="00821882" w:rsidRDefault="00D775F0" w:rsidP="00821882">
            <w:pPr>
              <w:pStyle w:val="Brdtextmedindrag"/>
              <w:ind w:left="0"/>
              <w:rPr>
                <w:b w:val="0"/>
                <w:sz w:val="20"/>
              </w:rPr>
            </w:pPr>
            <w:r w:rsidRPr="00D775F0">
              <w:rPr>
                <w:b w:val="0"/>
                <w:bCs/>
                <w:sz w:val="20"/>
              </w:rPr>
              <w:fldChar w:fldCharType="begin">
                <w:ffData>
                  <w:name w:val="Text42"/>
                  <w:enabled/>
                  <w:calcOnExit w:val="0"/>
                  <w:textInput>
                    <w:default w:val="Namnförtydligande"/>
                  </w:textInput>
                </w:ffData>
              </w:fldChar>
            </w:r>
            <w:bookmarkStart w:id="11" w:name="Text42"/>
            <w:r w:rsidRPr="00D775F0">
              <w:rPr>
                <w:b w:val="0"/>
                <w:bCs/>
                <w:sz w:val="20"/>
              </w:rPr>
              <w:instrText xml:space="preserve"> FORMTEXT </w:instrText>
            </w:r>
            <w:r w:rsidRPr="00D775F0">
              <w:rPr>
                <w:b w:val="0"/>
                <w:bCs/>
                <w:sz w:val="20"/>
              </w:rPr>
            </w:r>
            <w:r w:rsidRPr="00D775F0">
              <w:rPr>
                <w:b w:val="0"/>
                <w:bCs/>
                <w:sz w:val="20"/>
              </w:rPr>
              <w:fldChar w:fldCharType="separate"/>
            </w:r>
            <w:r w:rsidRPr="00D775F0">
              <w:rPr>
                <w:b w:val="0"/>
                <w:bCs/>
                <w:noProof/>
                <w:sz w:val="20"/>
              </w:rPr>
              <w:t>Namnförtydligande</w:t>
            </w:r>
            <w:r w:rsidRPr="00D775F0">
              <w:rPr>
                <w:b w:val="0"/>
                <w:bCs/>
                <w:sz w:val="20"/>
              </w:rPr>
              <w:fldChar w:fldCharType="end"/>
            </w:r>
            <w:bookmarkEnd w:id="11"/>
          </w:p>
        </w:tc>
      </w:tr>
      <w:tr w:rsidR="00DE1763" w:rsidRPr="00821882" w14:paraId="2B14A12D" w14:textId="77777777" w:rsidTr="004C77A3">
        <w:tc>
          <w:tcPr>
            <w:tcW w:w="4961" w:type="dxa"/>
          </w:tcPr>
          <w:p w14:paraId="7595DC51" w14:textId="77777777" w:rsidR="00DE1763" w:rsidRPr="00821882" w:rsidRDefault="00DE1763" w:rsidP="00821882">
            <w:pPr>
              <w:pStyle w:val="Brdtextmedindrag"/>
              <w:tabs>
                <w:tab w:val="left" w:pos="-1668"/>
              </w:tabs>
              <w:ind w:left="34"/>
              <w:rPr>
                <w:b w:val="0"/>
                <w:sz w:val="20"/>
              </w:rPr>
            </w:pPr>
          </w:p>
        </w:tc>
        <w:tc>
          <w:tcPr>
            <w:tcW w:w="5242" w:type="dxa"/>
          </w:tcPr>
          <w:p w14:paraId="11320F8E" w14:textId="77777777" w:rsidR="00DE1763" w:rsidRPr="00821882" w:rsidRDefault="00DE1763" w:rsidP="00821882">
            <w:pPr>
              <w:pStyle w:val="Brdtextmedindrag"/>
              <w:ind w:left="0"/>
              <w:rPr>
                <w:b w:val="0"/>
                <w:sz w:val="20"/>
              </w:rPr>
            </w:pPr>
          </w:p>
          <w:p w14:paraId="488B8570" w14:textId="77777777" w:rsidR="00DE1763" w:rsidRPr="00821882" w:rsidRDefault="00DE1763" w:rsidP="00821882">
            <w:pPr>
              <w:pStyle w:val="Brdtextmedindrag"/>
              <w:ind w:left="0"/>
              <w:rPr>
                <w:b w:val="0"/>
                <w:sz w:val="20"/>
              </w:rPr>
            </w:pPr>
          </w:p>
          <w:p w14:paraId="2B8B0523" w14:textId="77777777" w:rsidR="00DE1763" w:rsidRPr="00821882" w:rsidRDefault="00DE1763" w:rsidP="00821882">
            <w:pPr>
              <w:pStyle w:val="Brdtextmedindrag"/>
              <w:ind w:left="0"/>
              <w:rPr>
                <w:b w:val="0"/>
                <w:sz w:val="20"/>
              </w:rPr>
            </w:pPr>
            <w:r w:rsidRPr="00821882">
              <w:rPr>
                <w:b w:val="0"/>
                <w:sz w:val="20"/>
              </w:rPr>
              <w:t xml:space="preserve">__________________________________________ </w:t>
            </w:r>
          </w:p>
          <w:p w14:paraId="0F50D554" w14:textId="4FE13027" w:rsidR="00DE1763" w:rsidRPr="00D775F0" w:rsidRDefault="00D775F0" w:rsidP="00821882">
            <w:pPr>
              <w:pStyle w:val="Brdtextmedindrag"/>
              <w:ind w:left="0"/>
              <w:rPr>
                <w:b w:val="0"/>
                <w:bCs/>
                <w:sz w:val="20"/>
              </w:rPr>
            </w:pPr>
            <w:r w:rsidRPr="00D775F0">
              <w:rPr>
                <w:b w:val="0"/>
                <w:bCs/>
                <w:sz w:val="18"/>
              </w:rPr>
              <w:fldChar w:fldCharType="begin">
                <w:ffData>
                  <w:name w:val="Text43"/>
                  <w:enabled/>
                  <w:calcOnExit w:val="0"/>
                  <w:textInput>
                    <w:default w:val="Namnförtydligande"/>
                  </w:textInput>
                </w:ffData>
              </w:fldChar>
            </w:r>
            <w:bookmarkStart w:id="12" w:name="Text43"/>
            <w:r w:rsidRPr="00D775F0">
              <w:rPr>
                <w:b w:val="0"/>
                <w:bCs/>
                <w:sz w:val="18"/>
              </w:rPr>
              <w:instrText xml:space="preserve"> FORMTEXT </w:instrText>
            </w:r>
            <w:r w:rsidRPr="00D775F0">
              <w:rPr>
                <w:b w:val="0"/>
                <w:bCs/>
                <w:sz w:val="18"/>
              </w:rPr>
            </w:r>
            <w:r w:rsidRPr="00D775F0">
              <w:rPr>
                <w:b w:val="0"/>
                <w:bCs/>
                <w:sz w:val="18"/>
              </w:rPr>
              <w:fldChar w:fldCharType="separate"/>
            </w:r>
            <w:r w:rsidRPr="00D775F0">
              <w:rPr>
                <w:b w:val="0"/>
                <w:bCs/>
                <w:noProof/>
                <w:sz w:val="18"/>
              </w:rPr>
              <w:t>Namnförtydligande</w:t>
            </w:r>
            <w:r w:rsidRPr="00D775F0">
              <w:rPr>
                <w:b w:val="0"/>
                <w:bCs/>
                <w:sz w:val="18"/>
              </w:rPr>
              <w:fldChar w:fldCharType="end"/>
            </w:r>
            <w:bookmarkEnd w:id="12"/>
          </w:p>
        </w:tc>
      </w:tr>
      <w:tr w:rsidR="00DE1763" w:rsidRPr="00821882" w14:paraId="17608D6A" w14:textId="77777777" w:rsidTr="004C77A3">
        <w:tc>
          <w:tcPr>
            <w:tcW w:w="4961" w:type="dxa"/>
          </w:tcPr>
          <w:p w14:paraId="517814E3" w14:textId="77777777" w:rsidR="00DE1763" w:rsidRPr="00821882" w:rsidRDefault="00DE1763" w:rsidP="00821882">
            <w:pPr>
              <w:pStyle w:val="Brdtextmedindrag"/>
              <w:tabs>
                <w:tab w:val="left" w:pos="-1668"/>
              </w:tabs>
              <w:ind w:left="34"/>
              <w:rPr>
                <w:b w:val="0"/>
                <w:sz w:val="20"/>
              </w:rPr>
            </w:pPr>
          </w:p>
        </w:tc>
        <w:tc>
          <w:tcPr>
            <w:tcW w:w="5242" w:type="dxa"/>
          </w:tcPr>
          <w:p w14:paraId="06C624A1" w14:textId="77777777" w:rsidR="00DE1763" w:rsidRPr="00252986" w:rsidRDefault="00DE1763" w:rsidP="00821882">
            <w:pPr>
              <w:pStyle w:val="Brdtextmedindrag"/>
              <w:ind w:left="0"/>
              <w:rPr>
                <w:b w:val="0"/>
                <w:sz w:val="20"/>
              </w:rPr>
            </w:pPr>
          </w:p>
          <w:p w14:paraId="7A77F7FF" w14:textId="77777777" w:rsidR="00DE1763" w:rsidRPr="00252986" w:rsidRDefault="00DE1763" w:rsidP="00821882">
            <w:pPr>
              <w:pStyle w:val="Brdtextmedindrag"/>
              <w:ind w:left="0"/>
              <w:rPr>
                <w:b w:val="0"/>
                <w:sz w:val="20"/>
              </w:rPr>
            </w:pPr>
          </w:p>
          <w:p w14:paraId="6771E4B9" w14:textId="2F8B510C" w:rsidR="00DE1763" w:rsidRPr="00252986" w:rsidRDefault="00DE1763" w:rsidP="00EA29BB">
            <w:pPr>
              <w:pStyle w:val="Brdtextmedindrag"/>
              <w:ind w:left="0"/>
              <w:rPr>
                <w:b w:val="0"/>
                <w:sz w:val="20"/>
              </w:rPr>
            </w:pPr>
            <w:r w:rsidRPr="00252986">
              <w:rPr>
                <w:b w:val="0"/>
                <w:sz w:val="20"/>
              </w:rPr>
              <w:t xml:space="preserve">__________________________________________ </w:t>
            </w:r>
            <w:r w:rsidR="00D775F0" w:rsidRPr="00D775F0">
              <w:rPr>
                <w:b w:val="0"/>
                <w:bCs/>
                <w:sz w:val="18"/>
              </w:rPr>
              <w:fldChar w:fldCharType="begin">
                <w:ffData>
                  <w:name w:val="Text44"/>
                  <w:enabled/>
                  <w:calcOnExit w:val="0"/>
                  <w:textInput>
                    <w:default w:val="Namnförtydligande"/>
                  </w:textInput>
                </w:ffData>
              </w:fldChar>
            </w:r>
            <w:bookmarkStart w:id="13" w:name="Text44"/>
            <w:r w:rsidR="00D775F0" w:rsidRPr="00D775F0">
              <w:rPr>
                <w:b w:val="0"/>
                <w:bCs/>
                <w:sz w:val="18"/>
              </w:rPr>
              <w:instrText xml:space="preserve"> FORMTEXT </w:instrText>
            </w:r>
            <w:r w:rsidR="00D775F0" w:rsidRPr="00D775F0">
              <w:rPr>
                <w:b w:val="0"/>
                <w:bCs/>
                <w:sz w:val="18"/>
              </w:rPr>
            </w:r>
            <w:r w:rsidR="00D775F0" w:rsidRPr="00D775F0">
              <w:rPr>
                <w:b w:val="0"/>
                <w:bCs/>
                <w:sz w:val="18"/>
              </w:rPr>
              <w:fldChar w:fldCharType="separate"/>
            </w:r>
            <w:r w:rsidR="00D775F0" w:rsidRPr="00D775F0">
              <w:rPr>
                <w:b w:val="0"/>
                <w:bCs/>
                <w:noProof/>
                <w:sz w:val="18"/>
              </w:rPr>
              <w:t>Namnförtydligande</w:t>
            </w:r>
            <w:r w:rsidR="00D775F0" w:rsidRPr="00D775F0">
              <w:rPr>
                <w:b w:val="0"/>
                <w:bCs/>
                <w:sz w:val="18"/>
              </w:rPr>
              <w:fldChar w:fldCharType="end"/>
            </w:r>
            <w:bookmarkEnd w:id="13"/>
          </w:p>
        </w:tc>
      </w:tr>
    </w:tbl>
    <w:p w14:paraId="6E1DC6D0" w14:textId="77777777" w:rsidR="00DE1763" w:rsidRDefault="00DE1763" w:rsidP="00EA29BB">
      <w:pPr>
        <w:pStyle w:val="Brdtextmedindrag"/>
        <w:ind w:left="0"/>
        <w:rPr>
          <w:b w:val="0"/>
          <w:sz w:val="20"/>
        </w:rPr>
      </w:pPr>
    </w:p>
    <w:sectPr w:rsidR="00DE1763" w:rsidSect="00252986">
      <w:headerReference w:type="even" r:id="rId10"/>
      <w:headerReference w:type="default" r:id="rId11"/>
      <w:footerReference w:type="even" r:id="rId12"/>
      <w:footerReference w:type="default" r:id="rId13"/>
      <w:headerReference w:type="first" r:id="rId14"/>
      <w:footerReference w:type="first" r:id="rId15"/>
      <w:pgSz w:w="11906" w:h="16838"/>
      <w:pgMar w:top="1560" w:right="1134" w:bottom="851" w:left="709"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1CFA6" w14:textId="77777777" w:rsidR="00270D41" w:rsidRDefault="00270D41">
      <w:r>
        <w:separator/>
      </w:r>
    </w:p>
  </w:endnote>
  <w:endnote w:type="continuationSeparator" w:id="0">
    <w:p w14:paraId="7FDD617E" w14:textId="77777777" w:rsidR="00270D41" w:rsidRDefault="00270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17919" w14:textId="77777777" w:rsidR="00E45E12" w:rsidRDefault="00E45E12">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66453" w14:textId="77777777" w:rsidR="00E45E12" w:rsidRDefault="00E45E12">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69363" w14:textId="77777777" w:rsidR="00E45E12" w:rsidRDefault="00E45E12">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DFF2A" w14:textId="77777777" w:rsidR="00270D41" w:rsidRDefault="00270D41">
      <w:r>
        <w:separator/>
      </w:r>
    </w:p>
  </w:footnote>
  <w:footnote w:type="continuationSeparator" w:id="0">
    <w:p w14:paraId="35692F9B" w14:textId="77777777" w:rsidR="00270D41" w:rsidRDefault="00270D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506BA" w14:textId="77777777" w:rsidR="0085530F" w:rsidRDefault="008133E0">
    <w:pPr>
      <w:pStyle w:val="Sidhuvud"/>
      <w:framePr w:wrap="around" w:vAnchor="text" w:hAnchor="margin" w:xAlign="right" w:y="1"/>
      <w:rPr>
        <w:rStyle w:val="Sidnummer"/>
      </w:rPr>
    </w:pPr>
    <w:r>
      <w:rPr>
        <w:rStyle w:val="Sidnummer"/>
      </w:rPr>
      <w:fldChar w:fldCharType="begin"/>
    </w:r>
    <w:r w:rsidR="0085530F">
      <w:rPr>
        <w:rStyle w:val="Sidnummer"/>
      </w:rPr>
      <w:instrText xml:space="preserve">PAGE  </w:instrText>
    </w:r>
    <w:r>
      <w:rPr>
        <w:rStyle w:val="Sidnummer"/>
      </w:rPr>
      <w:fldChar w:fldCharType="separate"/>
    </w:r>
    <w:r w:rsidR="0085530F">
      <w:rPr>
        <w:rStyle w:val="Sidnummer"/>
        <w:noProof/>
      </w:rPr>
      <w:t>2</w:t>
    </w:r>
    <w:r>
      <w:rPr>
        <w:rStyle w:val="Sidnummer"/>
      </w:rPr>
      <w:fldChar w:fldCharType="end"/>
    </w:r>
  </w:p>
  <w:p w14:paraId="48AFE04A" w14:textId="77777777" w:rsidR="0085530F" w:rsidRDefault="0085530F">
    <w:pPr>
      <w:pStyle w:val="Sidhuvu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F77B5" w14:textId="77777777" w:rsidR="0085530F" w:rsidRPr="00252986" w:rsidRDefault="008133E0">
    <w:pPr>
      <w:pStyle w:val="Sidhuvud"/>
      <w:framePr w:wrap="around" w:vAnchor="text" w:hAnchor="margin" w:xAlign="right" w:y="1"/>
      <w:rPr>
        <w:rStyle w:val="Sidnummer"/>
      </w:rPr>
    </w:pPr>
    <w:r w:rsidRPr="00252986">
      <w:rPr>
        <w:rStyle w:val="Sidnummer"/>
      </w:rPr>
      <w:fldChar w:fldCharType="begin"/>
    </w:r>
    <w:r w:rsidR="0085530F" w:rsidRPr="00252986">
      <w:rPr>
        <w:rStyle w:val="Sidnummer"/>
      </w:rPr>
      <w:instrText xml:space="preserve">PAGE  </w:instrText>
    </w:r>
    <w:r w:rsidRPr="00252986">
      <w:rPr>
        <w:rStyle w:val="Sidnummer"/>
      </w:rPr>
      <w:fldChar w:fldCharType="separate"/>
    </w:r>
    <w:r w:rsidR="00794719">
      <w:rPr>
        <w:rStyle w:val="Sidnummer"/>
        <w:noProof/>
      </w:rPr>
      <w:t>2</w:t>
    </w:r>
    <w:r w:rsidRPr="00252986">
      <w:rPr>
        <w:rStyle w:val="Sidnummer"/>
      </w:rPr>
      <w:fldChar w:fldCharType="end"/>
    </w:r>
  </w:p>
  <w:p w14:paraId="1CA00564" w14:textId="77777777" w:rsidR="0085530F" w:rsidRPr="00252986" w:rsidRDefault="0085530F">
    <w:pPr>
      <w:pStyle w:val="Sidhuvud"/>
      <w:ind w:right="360"/>
      <w:jc w:val="center"/>
      <w:rPr>
        <w:rFonts w:ascii="Arial" w:hAnsi="Arial" w:cs="Arial"/>
        <w:b/>
        <w:color w:val="595959" w:themeColor="text1" w:themeTint="A6"/>
      </w:rPr>
    </w:pPr>
    <w:r w:rsidRPr="00252986">
      <w:rPr>
        <w:rFonts w:ascii="Arial" w:hAnsi="Arial" w:cs="Arial"/>
        <w:b/>
        <w:color w:val="595959" w:themeColor="text1" w:themeTint="A6"/>
      </w:rPr>
      <w:t>LOKALNÄT - LUFT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AC9C8" w14:textId="77777777" w:rsidR="00E45E12" w:rsidRDefault="00E45E12">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075F"/>
    <w:multiLevelType w:val="singleLevel"/>
    <w:tmpl w:val="FB0CA43C"/>
    <w:lvl w:ilvl="0">
      <w:start w:val="1"/>
      <w:numFmt w:val="bullet"/>
      <w:lvlText w:val="-"/>
      <w:lvlJc w:val="left"/>
      <w:pPr>
        <w:tabs>
          <w:tab w:val="num" w:pos="930"/>
        </w:tabs>
        <w:ind w:left="930" w:hanging="360"/>
      </w:pPr>
      <w:rPr>
        <w:rFonts w:ascii="Times New Roman" w:hAnsi="Times New Roman" w:hint="default"/>
      </w:rPr>
    </w:lvl>
  </w:abstractNum>
  <w:abstractNum w:abstractNumId="1" w15:restartNumberingAfterBreak="0">
    <w:nsid w:val="089866B3"/>
    <w:multiLevelType w:val="singleLevel"/>
    <w:tmpl w:val="2EB8B25A"/>
    <w:lvl w:ilvl="0">
      <w:start w:val="1"/>
      <w:numFmt w:val="decimal"/>
      <w:lvlText w:val="%1"/>
      <w:lvlJc w:val="left"/>
      <w:pPr>
        <w:tabs>
          <w:tab w:val="num" w:pos="2344"/>
        </w:tabs>
        <w:ind w:left="2344" w:hanging="360"/>
      </w:pPr>
      <w:rPr>
        <w:rFonts w:hint="default"/>
      </w:rPr>
    </w:lvl>
  </w:abstractNum>
  <w:abstractNum w:abstractNumId="2" w15:restartNumberingAfterBreak="0">
    <w:nsid w:val="0BBC6834"/>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DCD17C9"/>
    <w:multiLevelType w:val="singleLevel"/>
    <w:tmpl w:val="6936C150"/>
    <w:lvl w:ilvl="0">
      <w:start w:val="3"/>
      <w:numFmt w:val="decimal"/>
      <w:lvlText w:val="%1"/>
      <w:lvlJc w:val="left"/>
      <w:pPr>
        <w:tabs>
          <w:tab w:val="num" w:pos="1494"/>
        </w:tabs>
        <w:ind w:left="1494" w:hanging="360"/>
      </w:pPr>
      <w:rPr>
        <w:rFonts w:hint="default"/>
      </w:rPr>
    </w:lvl>
  </w:abstractNum>
  <w:abstractNum w:abstractNumId="4" w15:restartNumberingAfterBreak="0">
    <w:nsid w:val="0F427B9B"/>
    <w:multiLevelType w:val="singleLevel"/>
    <w:tmpl w:val="2EB8B25A"/>
    <w:lvl w:ilvl="0">
      <w:start w:val="1"/>
      <w:numFmt w:val="decimal"/>
      <w:lvlText w:val="%1"/>
      <w:lvlJc w:val="left"/>
      <w:pPr>
        <w:tabs>
          <w:tab w:val="num" w:pos="2344"/>
        </w:tabs>
        <w:ind w:left="2344" w:hanging="360"/>
      </w:pPr>
      <w:rPr>
        <w:rFonts w:hint="default"/>
      </w:rPr>
    </w:lvl>
  </w:abstractNum>
  <w:abstractNum w:abstractNumId="5" w15:restartNumberingAfterBreak="0">
    <w:nsid w:val="134B574E"/>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A240E78"/>
    <w:multiLevelType w:val="singleLevel"/>
    <w:tmpl w:val="A7EECE82"/>
    <w:lvl w:ilvl="0">
      <w:start w:val="4"/>
      <w:numFmt w:val="lowerLetter"/>
      <w:lvlText w:val="%1)"/>
      <w:lvlJc w:val="left"/>
      <w:pPr>
        <w:tabs>
          <w:tab w:val="num" w:pos="643"/>
        </w:tabs>
        <w:ind w:left="643" w:hanging="360"/>
      </w:pPr>
      <w:rPr>
        <w:rFonts w:hint="default"/>
      </w:rPr>
    </w:lvl>
  </w:abstractNum>
  <w:abstractNum w:abstractNumId="7" w15:restartNumberingAfterBreak="0">
    <w:nsid w:val="1AB07F0A"/>
    <w:multiLevelType w:val="singleLevel"/>
    <w:tmpl w:val="0148A260"/>
    <w:lvl w:ilvl="0">
      <w:start w:val="1"/>
      <w:numFmt w:val="decimal"/>
      <w:lvlText w:val="%1"/>
      <w:lvlJc w:val="left"/>
      <w:pPr>
        <w:tabs>
          <w:tab w:val="num" w:pos="1494"/>
        </w:tabs>
        <w:ind w:left="1494" w:hanging="360"/>
      </w:pPr>
      <w:rPr>
        <w:rFonts w:hint="default"/>
      </w:rPr>
    </w:lvl>
  </w:abstractNum>
  <w:abstractNum w:abstractNumId="8" w15:restartNumberingAfterBreak="0">
    <w:nsid w:val="212D60D3"/>
    <w:multiLevelType w:val="singleLevel"/>
    <w:tmpl w:val="B734E2E6"/>
    <w:lvl w:ilvl="0">
      <w:start w:val="3"/>
      <w:numFmt w:val="decimal"/>
      <w:lvlText w:val="%1"/>
      <w:lvlJc w:val="left"/>
      <w:pPr>
        <w:tabs>
          <w:tab w:val="num" w:pos="1494"/>
        </w:tabs>
        <w:ind w:left="1494" w:hanging="360"/>
      </w:pPr>
      <w:rPr>
        <w:rFonts w:hint="default"/>
      </w:rPr>
    </w:lvl>
  </w:abstractNum>
  <w:abstractNum w:abstractNumId="9" w15:restartNumberingAfterBreak="0">
    <w:nsid w:val="22E4303F"/>
    <w:multiLevelType w:val="singleLevel"/>
    <w:tmpl w:val="2EB8B25A"/>
    <w:lvl w:ilvl="0">
      <w:start w:val="2"/>
      <w:numFmt w:val="decimal"/>
      <w:lvlText w:val="%1"/>
      <w:lvlJc w:val="left"/>
      <w:pPr>
        <w:tabs>
          <w:tab w:val="num" w:pos="2344"/>
        </w:tabs>
        <w:ind w:left="2344" w:hanging="360"/>
      </w:pPr>
      <w:rPr>
        <w:rFonts w:hint="default"/>
      </w:rPr>
    </w:lvl>
  </w:abstractNum>
  <w:abstractNum w:abstractNumId="10" w15:restartNumberingAfterBreak="0">
    <w:nsid w:val="258A5013"/>
    <w:multiLevelType w:val="singleLevel"/>
    <w:tmpl w:val="2EB8B25A"/>
    <w:lvl w:ilvl="0">
      <w:start w:val="1"/>
      <w:numFmt w:val="decimal"/>
      <w:lvlText w:val="%1"/>
      <w:lvlJc w:val="left"/>
      <w:pPr>
        <w:tabs>
          <w:tab w:val="num" w:pos="2344"/>
        </w:tabs>
        <w:ind w:left="2344" w:hanging="360"/>
      </w:pPr>
      <w:rPr>
        <w:rFonts w:hint="default"/>
      </w:rPr>
    </w:lvl>
  </w:abstractNum>
  <w:abstractNum w:abstractNumId="11" w15:restartNumberingAfterBreak="0">
    <w:nsid w:val="2BCB36D4"/>
    <w:multiLevelType w:val="singleLevel"/>
    <w:tmpl w:val="2EB8B25A"/>
    <w:lvl w:ilvl="0">
      <w:start w:val="1"/>
      <w:numFmt w:val="decimal"/>
      <w:lvlText w:val="%1"/>
      <w:lvlJc w:val="left"/>
      <w:pPr>
        <w:tabs>
          <w:tab w:val="num" w:pos="2344"/>
        </w:tabs>
        <w:ind w:left="2344" w:hanging="360"/>
      </w:pPr>
      <w:rPr>
        <w:rFonts w:hint="default"/>
      </w:rPr>
    </w:lvl>
  </w:abstractNum>
  <w:abstractNum w:abstractNumId="12" w15:restartNumberingAfterBreak="0">
    <w:nsid w:val="2C154C5F"/>
    <w:multiLevelType w:val="singleLevel"/>
    <w:tmpl w:val="2EB8B25A"/>
    <w:lvl w:ilvl="0">
      <w:start w:val="1"/>
      <w:numFmt w:val="decimal"/>
      <w:lvlText w:val="%1"/>
      <w:lvlJc w:val="left"/>
      <w:pPr>
        <w:tabs>
          <w:tab w:val="num" w:pos="2344"/>
        </w:tabs>
        <w:ind w:left="2344" w:hanging="360"/>
      </w:pPr>
      <w:rPr>
        <w:rFonts w:hint="default"/>
      </w:rPr>
    </w:lvl>
  </w:abstractNum>
  <w:abstractNum w:abstractNumId="13" w15:restartNumberingAfterBreak="0">
    <w:nsid w:val="2E122FFB"/>
    <w:multiLevelType w:val="singleLevel"/>
    <w:tmpl w:val="2EB8B25A"/>
    <w:lvl w:ilvl="0">
      <w:start w:val="1"/>
      <w:numFmt w:val="decimal"/>
      <w:lvlText w:val="%1"/>
      <w:lvlJc w:val="left"/>
      <w:pPr>
        <w:tabs>
          <w:tab w:val="num" w:pos="2344"/>
        </w:tabs>
        <w:ind w:left="2344" w:hanging="360"/>
      </w:pPr>
      <w:rPr>
        <w:rFonts w:hint="default"/>
      </w:rPr>
    </w:lvl>
  </w:abstractNum>
  <w:abstractNum w:abstractNumId="14" w15:restartNumberingAfterBreak="0">
    <w:nsid w:val="2FA7562E"/>
    <w:multiLevelType w:val="singleLevel"/>
    <w:tmpl w:val="041D000F"/>
    <w:lvl w:ilvl="0">
      <w:start w:val="1"/>
      <w:numFmt w:val="decimal"/>
      <w:lvlText w:val="%1."/>
      <w:lvlJc w:val="left"/>
      <w:pPr>
        <w:tabs>
          <w:tab w:val="num" w:pos="360"/>
        </w:tabs>
        <w:ind w:left="360" w:hanging="360"/>
      </w:pPr>
    </w:lvl>
  </w:abstractNum>
  <w:abstractNum w:abstractNumId="15" w15:restartNumberingAfterBreak="0">
    <w:nsid w:val="320520C8"/>
    <w:multiLevelType w:val="singleLevel"/>
    <w:tmpl w:val="AF9215B4"/>
    <w:lvl w:ilvl="0">
      <w:start w:val="3"/>
      <w:numFmt w:val="decimal"/>
      <w:lvlText w:val="%1"/>
      <w:lvlJc w:val="left"/>
      <w:pPr>
        <w:tabs>
          <w:tab w:val="num" w:pos="1494"/>
        </w:tabs>
        <w:ind w:left="1494" w:hanging="360"/>
      </w:pPr>
      <w:rPr>
        <w:rFonts w:hint="default"/>
      </w:rPr>
    </w:lvl>
  </w:abstractNum>
  <w:abstractNum w:abstractNumId="16" w15:restartNumberingAfterBreak="0">
    <w:nsid w:val="391E7C41"/>
    <w:multiLevelType w:val="singleLevel"/>
    <w:tmpl w:val="8C88C108"/>
    <w:lvl w:ilvl="0">
      <w:start w:val="221"/>
      <w:numFmt w:val="bullet"/>
      <w:lvlText w:val="-"/>
      <w:lvlJc w:val="left"/>
      <w:pPr>
        <w:tabs>
          <w:tab w:val="num" w:pos="360"/>
        </w:tabs>
        <w:ind w:left="360" w:hanging="360"/>
      </w:pPr>
      <w:rPr>
        <w:rFonts w:ascii="Times New Roman" w:hAnsi="Times New Roman" w:hint="default"/>
      </w:rPr>
    </w:lvl>
  </w:abstractNum>
  <w:abstractNum w:abstractNumId="17" w15:restartNumberingAfterBreak="0">
    <w:nsid w:val="3C08523F"/>
    <w:multiLevelType w:val="singleLevel"/>
    <w:tmpl w:val="2EB8B25A"/>
    <w:lvl w:ilvl="0">
      <w:start w:val="1"/>
      <w:numFmt w:val="decimal"/>
      <w:lvlText w:val="%1"/>
      <w:lvlJc w:val="left"/>
      <w:pPr>
        <w:tabs>
          <w:tab w:val="num" w:pos="2344"/>
        </w:tabs>
        <w:ind w:left="2344" w:hanging="360"/>
      </w:pPr>
      <w:rPr>
        <w:rFonts w:hint="default"/>
      </w:rPr>
    </w:lvl>
  </w:abstractNum>
  <w:abstractNum w:abstractNumId="18" w15:restartNumberingAfterBreak="0">
    <w:nsid w:val="46765DEE"/>
    <w:multiLevelType w:val="hybridMultilevel"/>
    <w:tmpl w:val="0022784E"/>
    <w:lvl w:ilvl="0" w:tplc="9776053A">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lvl>
    <w:lvl w:ilvl="2" w:tplc="041D001B" w:tentative="1">
      <w:start w:val="1"/>
      <w:numFmt w:val="lowerRoman"/>
      <w:lvlText w:val="%3."/>
      <w:lvlJc w:val="right"/>
      <w:pPr>
        <w:tabs>
          <w:tab w:val="num" w:pos="2084"/>
        </w:tabs>
        <w:ind w:left="2084" w:hanging="180"/>
      </w:pPr>
    </w:lvl>
    <w:lvl w:ilvl="3" w:tplc="041D000F" w:tentative="1">
      <w:start w:val="1"/>
      <w:numFmt w:val="decimal"/>
      <w:lvlText w:val="%4."/>
      <w:lvlJc w:val="left"/>
      <w:pPr>
        <w:tabs>
          <w:tab w:val="num" w:pos="2804"/>
        </w:tabs>
        <w:ind w:left="2804" w:hanging="360"/>
      </w:pPr>
    </w:lvl>
    <w:lvl w:ilvl="4" w:tplc="041D0019" w:tentative="1">
      <w:start w:val="1"/>
      <w:numFmt w:val="lowerLetter"/>
      <w:lvlText w:val="%5."/>
      <w:lvlJc w:val="left"/>
      <w:pPr>
        <w:tabs>
          <w:tab w:val="num" w:pos="3524"/>
        </w:tabs>
        <w:ind w:left="3524" w:hanging="360"/>
      </w:pPr>
    </w:lvl>
    <w:lvl w:ilvl="5" w:tplc="041D001B" w:tentative="1">
      <w:start w:val="1"/>
      <w:numFmt w:val="lowerRoman"/>
      <w:lvlText w:val="%6."/>
      <w:lvlJc w:val="right"/>
      <w:pPr>
        <w:tabs>
          <w:tab w:val="num" w:pos="4244"/>
        </w:tabs>
        <w:ind w:left="4244" w:hanging="180"/>
      </w:pPr>
    </w:lvl>
    <w:lvl w:ilvl="6" w:tplc="041D000F" w:tentative="1">
      <w:start w:val="1"/>
      <w:numFmt w:val="decimal"/>
      <w:lvlText w:val="%7."/>
      <w:lvlJc w:val="left"/>
      <w:pPr>
        <w:tabs>
          <w:tab w:val="num" w:pos="4964"/>
        </w:tabs>
        <w:ind w:left="4964" w:hanging="360"/>
      </w:pPr>
    </w:lvl>
    <w:lvl w:ilvl="7" w:tplc="041D0019" w:tentative="1">
      <w:start w:val="1"/>
      <w:numFmt w:val="lowerLetter"/>
      <w:lvlText w:val="%8."/>
      <w:lvlJc w:val="left"/>
      <w:pPr>
        <w:tabs>
          <w:tab w:val="num" w:pos="5684"/>
        </w:tabs>
        <w:ind w:left="5684" w:hanging="360"/>
      </w:pPr>
    </w:lvl>
    <w:lvl w:ilvl="8" w:tplc="041D001B" w:tentative="1">
      <w:start w:val="1"/>
      <w:numFmt w:val="lowerRoman"/>
      <w:lvlText w:val="%9."/>
      <w:lvlJc w:val="right"/>
      <w:pPr>
        <w:tabs>
          <w:tab w:val="num" w:pos="6404"/>
        </w:tabs>
        <w:ind w:left="6404" w:hanging="180"/>
      </w:pPr>
    </w:lvl>
  </w:abstractNum>
  <w:abstractNum w:abstractNumId="19" w15:restartNumberingAfterBreak="0">
    <w:nsid w:val="4A031E1C"/>
    <w:multiLevelType w:val="singleLevel"/>
    <w:tmpl w:val="7D687E68"/>
    <w:lvl w:ilvl="0">
      <w:start w:val="3"/>
      <w:numFmt w:val="decimal"/>
      <w:lvlText w:val="%1"/>
      <w:lvlJc w:val="left"/>
      <w:pPr>
        <w:tabs>
          <w:tab w:val="num" w:pos="1494"/>
        </w:tabs>
        <w:ind w:left="1494" w:hanging="360"/>
      </w:pPr>
      <w:rPr>
        <w:rFonts w:hint="default"/>
      </w:rPr>
    </w:lvl>
  </w:abstractNum>
  <w:abstractNum w:abstractNumId="20" w15:restartNumberingAfterBreak="0">
    <w:nsid w:val="4EB36C57"/>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ECA5606"/>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1993332"/>
    <w:multiLevelType w:val="singleLevel"/>
    <w:tmpl w:val="2EB8B25A"/>
    <w:lvl w:ilvl="0">
      <w:start w:val="1"/>
      <w:numFmt w:val="decimal"/>
      <w:lvlText w:val="%1"/>
      <w:lvlJc w:val="left"/>
      <w:pPr>
        <w:tabs>
          <w:tab w:val="num" w:pos="2344"/>
        </w:tabs>
        <w:ind w:left="2344" w:hanging="360"/>
      </w:pPr>
      <w:rPr>
        <w:rFonts w:hint="default"/>
      </w:rPr>
    </w:lvl>
  </w:abstractNum>
  <w:abstractNum w:abstractNumId="23" w15:restartNumberingAfterBreak="0">
    <w:nsid w:val="535532DF"/>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6821451"/>
    <w:multiLevelType w:val="singleLevel"/>
    <w:tmpl w:val="2B90AE9C"/>
    <w:lvl w:ilvl="0">
      <w:start w:val="4"/>
      <w:numFmt w:val="decimal"/>
      <w:lvlText w:val="%1"/>
      <w:lvlJc w:val="left"/>
      <w:pPr>
        <w:tabs>
          <w:tab w:val="num" w:pos="1494"/>
        </w:tabs>
        <w:ind w:left="1494" w:hanging="360"/>
      </w:pPr>
      <w:rPr>
        <w:rFonts w:hint="default"/>
      </w:rPr>
    </w:lvl>
  </w:abstractNum>
  <w:abstractNum w:abstractNumId="25" w15:restartNumberingAfterBreak="0">
    <w:nsid w:val="59D213E1"/>
    <w:multiLevelType w:val="hybridMultilevel"/>
    <w:tmpl w:val="DDCC5C00"/>
    <w:lvl w:ilvl="0" w:tplc="3E8C001E">
      <w:start w:val="3"/>
      <w:numFmt w:val="lowerLetter"/>
      <w:lvlText w:val="%1)"/>
      <w:lvlJc w:val="left"/>
      <w:pPr>
        <w:tabs>
          <w:tab w:val="num" w:pos="643"/>
        </w:tabs>
        <w:ind w:left="643" w:hanging="360"/>
      </w:pPr>
      <w:rPr>
        <w:rFonts w:hint="default"/>
      </w:rPr>
    </w:lvl>
    <w:lvl w:ilvl="1" w:tplc="04090019" w:tentative="1">
      <w:start w:val="1"/>
      <w:numFmt w:val="lowerLetter"/>
      <w:lvlText w:val="%2."/>
      <w:lvlJc w:val="left"/>
      <w:pPr>
        <w:tabs>
          <w:tab w:val="num" w:pos="1363"/>
        </w:tabs>
        <w:ind w:left="1363" w:hanging="360"/>
      </w:pPr>
    </w:lvl>
    <w:lvl w:ilvl="2" w:tplc="0409001B" w:tentative="1">
      <w:start w:val="1"/>
      <w:numFmt w:val="lowerRoman"/>
      <w:lvlText w:val="%3."/>
      <w:lvlJc w:val="right"/>
      <w:pPr>
        <w:tabs>
          <w:tab w:val="num" w:pos="2083"/>
        </w:tabs>
        <w:ind w:left="2083" w:hanging="180"/>
      </w:pPr>
    </w:lvl>
    <w:lvl w:ilvl="3" w:tplc="0409000F" w:tentative="1">
      <w:start w:val="1"/>
      <w:numFmt w:val="decimal"/>
      <w:lvlText w:val="%4."/>
      <w:lvlJc w:val="left"/>
      <w:pPr>
        <w:tabs>
          <w:tab w:val="num" w:pos="2803"/>
        </w:tabs>
        <w:ind w:left="2803" w:hanging="360"/>
      </w:pPr>
    </w:lvl>
    <w:lvl w:ilvl="4" w:tplc="04090019" w:tentative="1">
      <w:start w:val="1"/>
      <w:numFmt w:val="lowerLetter"/>
      <w:lvlText w:val="%5."/>
      <w:lvlJc w:val="left"/>
      <w:pPr>
        <w:tabs>
          <w:tab w:val="num" w:pos="3523"/>
        </w:tabs>
        <w:ind w:left="3523" w:hanging="360"/>
      </w:pPr>
    </w:lvl>
    <w:lvl w:ilvl="5" w:tplc="0409001B" w:tentative="1">
      <w:start w:val="1"/>
      <w:numFmt w:val="lowerRoman"/>
      <w:lvlText w:val="%6."/>
      <w:lvlJc w:val="right"/>
      <w:pPr>
        <w:tabs>
          <w:tab w:val="num" w:pos="4243"/>
        </w:tabs>
        <w:ind w:left="4243" w:hanging="180"/>
      </w:pPr>
    </w:lvl>
    <w:lvl w:ilvl="6" w:tplc="0409000F" w:tentative="1">
      <w:start w:val="1"/>
      <w:numFmt w:val="decimal"/>
      <w:lvlText w:val="%7."/>
      <w:lvlJc w:val="left"/>
      <w:pPr>
        <w:tabs>
          <w:tab w:val="num" w:pos="4963"/>
        </w:tabs>
        <w:ind w:left="4963" w:hanging="360"/>
      </w:pPr>
    </w:lvl>
    <w:lvl w:ilvl="7" w:tplc="04090019" w:tentative="1">
      <w:start w:val="1"/>
      <w:numFmt w:val="lowerLetter"/>
      <w:lvlText w:val="%8."/>
      <w:lvlJc w:val="left"/>
      <w:pPr>
        <w:tabs>
          <w:tab w:val="num" w:pos="5683"/>
        </w:tabs>
        <w:ind w:left="5683" w:hanging="360"/>
      </w:pPr>
    </w:lvl>
    <w:lvl w:ilvl="8" w:tplc="0409001B" w:tentative="1">
      <w:start w:val="1"/>
      <w:numFmt w:val="lowerRoman"/>
      <w:lvlText w:val="%9."/>
      <w:lvlJc w:val="right"/>
      <w:pPr>
        <w:tabs>
          <w:tab w:val="num" w:pos="6403"/>
        </w:tabs>
        <w:ind w:left="6403" w:hanging="180"/>
      </w:pPr>
    </w:lvl>
  </w:abstractNum>
  <w:abstractNum w:abstractNumId="26" w15:restartNumberingAfterBreak="0">
    <w:nsid w:val="5B035E72"/>
    <w:multiLevelType w:val="hybridMultilevel"/>
    <w:tmpl w:val="D39A583A"/>
    <w:lvl w:ilvl="0" w:tplc="C9566FDC">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lvl>
    <w:lvl w:ilvl="2" w:tplc="041D001B" w:tentative="1">
      <w:start w:val="1"/>
      <w:numFmt w:val="lowerRoman"/>
      <w:lvlText w:val="%3."/>
      <w:lvlJc w:val="right"/>
      <w:pPr>
        <w:tabs>
          <w:tab w:val="num" w:pos="2084"/>
        </w:tabs>
        <w:ind w:left="2084" w:hanging="180"/>
      </w:pPr>
    </w:lvl>
    <w:lvl w:ilvl="3" w:tplc="041D000F" w:tentative="1">
      <w:start w:val="1"/>
      <w:numFmt w:val="decimal"/>
      <w:lvlText w:val="%4."/>
      <w:lvlJc w:val="left"/>
      <w:pPr>
        <w:tabs>
          <w:tab w:val="num" w:pos="2804"/>
        </w:tabs>
        <w:ind w:left="2804" w:hanging="360"/>
      </w:pPr>
    </w:lvl>
    <w:lvl w:ilvl="4" w:tplc="041D0019" w:tentative="1">
      <w:start w:val="1"/>
      <w:numFmt w:val="lowerLetter"/>
      <w:lvlText w:val="%5."/>
      <w:lvlJc w:val="left"/>
      <w:pPr>
        <w:tabs>
          <w:tab w:val="num" w:pos="3524"/>
        </w:tabs>
        <w:ind w:left="3524" w:hanging="360"/>
      </w:pPr>
    </w:lvl>
    <w:lvl w:ilvl="5" w:tplc="041D001B" w:tentative="1">
      <w:start w:val="1"/>
      <w:numFmt w:val="lowerRoman"/>
      <w:lvlText w:val="%6."/>
      <w:lvlJc w:val="right"/>
      <w:pPr>
        <w:tabs>
          <w:tab w:val="num" w:pos="4244"/>
        </w:tabs>
        <w:ind w:left="4244" w:hanging="180"/>
      </w:pPr>
    </w:lvl>
    <w:lvl w:ilvl="6" w:tplc="041D000F" w:tentative="1">
      <w:start w:val="1"/>
      <w:numFmt w:val="decimal"/>
      <w:lvlText w:val="%7."/>
      <w:lvlJc w:val="left"/>
      <w:pPr>
        <w:tabs>
          <w:tab w:val="num" w:pos="4964"/>
        </w:tabs>
        <w:ind w:left="4964" w:hanging="360"/>
      </w:pPr>
    </w:lvl>
    <w:lvl w:ilvl="7" w:tplc="041D0019" w:tentative="1">
      <w:start w:val="1"/>
      <w:numFmt w:val="lowerLetter"/>
      <w:lvlText w:val="%8."/>
      <w:lvlJc w:val="left"/>
      <w:pPr>
        <w:tabs>
          <w:tab w:val="num" w:pos="5684"/>
        </w:tabs>
        <w:ind w:left="5684" w:hanging="360"/>
      </w:pPr>
    </w:lvl>
    <w:lvl w:ilvl="8" w:tplc="041D001B" w:tentative="1">
      <w:start w:val="1"/>
      <w:numFmt w:val="lowerRoman"/>
      <w:lvlText w:val="%9."/>
      <w:lvlJc w:val="right"/>
      <w:pPr>
        <w:tabs>
          <w:tab w:val="num" w:pos="6404"/>
        </w:tabs>
        <w:ind w:left="6404" w:hanging="180"/>
      </w:pPr>
    </w:lvl>
  </w:abstractNum>
  <w:abstractNum w:abstractNumId="27" w15:restartNumberingAfterBreak="0">
    <w:nsid w:val="5E424318"/>
    <w:multiLevelType w:val="singleLevel"/>
    <w:tmpl w:val="4D563872"/>
    <w:lvl w:ilvl="0">
      <w:start w:val="7"/>
      <w:numFmt w:val="decimal"/>
      <w:lvlText w:val="%1"/>
      <w:lvlJc w:val="left"/>
      <w:pPr>
        <w:tabs>
          <w:tab w:val="num" w:pos="2628"/>
        </w:tabs>
        <w:ind w:left="2628" w:hanging="360"/>
      </w:pPr>
      <w:rPr>
        <w:rFonts w:hint="default"/>
      </w:rPr>
    </w:lvl>
  </w:abstractNum>
  <w:abstractNum w:abstractNumId="28" w15:restartNumberingAfterBreak="0">
    <w:nsid w:val="5F8A7408"/>
    <w:multiLevelType w:val="hybridMultilevel"/>
    <w:tmpl w:val="A2D669AC"/>
    <w:lvl w:ilvl="0" w:tplc="8CFE75C0">
      <w:start w:val="1"/>
      <w:numFmt w:val="lowerLetter"/>
      <w:lvlText w:val="%1)"/>
      <w:lvlJc w:val="left"/>
      <w:pPr>
        <w:ind w:left="644" w:hanging="360"/>
      </w:pPr>
      <w:rPr>
        <w:rFonts w:hint="default"/>
      </w:rPr>
    </w:lvl>
    <w:lvl w:ilvl="1" w:tplc="041D0019" w:tentative="1">
      <w:start w:val="1"/>
      <w:numFmt w:val="lowerLetter"/>
      <w:lvlText w:val="%2."/>
      <w:lvlJc w:val="left"/>
      <w:pPr>
        <w:ind w:left="1364" w:hanging="360"/>
      </w:pPr>
    </w:lvl>
    <w:lvl w:ilvl="2" w:tplc="041D001B" w:tentative="1">
      <w:start w:val="1"/>
      <w:numFmt w:val="lowerRoman"/>
      <w:lvlText w:val="%3."/>
      <w:lvlJc w:val="right"/>
      <w:pPr>
        <w:ind w:left="2084" w:hanging="180"/>
      </w:pPr>
    </w:lvl>
    <w:lvl w:ilvl="3" w:tplc="041D000F" w:tentative="1">
      <w:start w:val="1"/>
      <w:numFmt w:val="decimal"/>
      <w:lvlText w:val="%4."/>
      <w:lvlJc w:val="left"/>
      <w:pPr>
        <w:ind w:left="2804" w:hanging="360"/>
      </w:pPr>
    </w:lvl>
    <w:lvl w:ilvl="4" w:tplc="041D0019" w:tentative="1">
      <w:start w:val="1"/>
      <w:numFmt w:val="lowerLetter"/>
      <w:lvlText w:val="%5."/>
      <w:lvlJc w:val="left"/>
      <w:pPr>
        <w:ind w:left="3524" w:hanging="360"/>
      </w:pPr>
    </w:lvl>
    <w:lvl w:ilvl="5" w:tplc="041D001B" w:tentative="1">
      <w:start w:val="1"/>
      <w:numFmt w:val="lowerRoman"/>
      <w:lvlText w:val="%6."/>
      <w:lvlJc w:val="right"/>
      <w:pPr>
        <w:ind w:left="4244" w:hanging="180"/>
      </w:pPr>
    </w:lvl>
    <w:lvl w:ilvl="6" w:tplc="041D000F" w:tentative="1">
      <w:start w:val="1"/>
      <w:numFmt w:val="decimal"/>
      <w:lvlText w:val="%7."/>
      <w:lvlJc w:val="left"/>
      <w:pPr>
        <w:ind w:left="4964" w:hanging="360"/>
      </w:pPr>
    </w:lvl>
    <w:lvl w:ilvl="7" w:tplc="041D0019" w:tentative="1">
      <w:start w:val="1"/>
      <w:numFmt w:val="lowerLetter"/>
      <w:lvlText w:val="%8."/>
      <w:lvlJc w:val="left"/>
      <w:pPr>
        <w:ind w:left="5684" w:hanging="360"/>
      </w:pPr>
    </w:lvl>
    <w:lvl w:ilvl="8" w:tplc="041D001B" w:tentative="1">
      <w:start w:val="1"/>
      <w:numFmt w:val="lowerRoman"/>
      <w:lvlText w:val="%9."/>
      <w:lvlJc w:val="right"/>
      <w:pPr>
        <w:ind w:left="6404" w:hanging="180"/>
      </w:pPr>
    </w:lvl>
  </w:abstractNum>
  <w:abstractNum w:abstractNumId="29" w15:restartNumberingAfterBreak="0">
    <w:nsid w:val="60B55CB1"/>
    <w:multiLevelType w:val="singleLevel"/>
    <w:tmpl w:val="6D328844"/>
    <w:lvl w:ilvl="0">
      <w:start w:val="3"/>
      <w:numFmt w:val="decimal"/>
      <w:lvlText w:val="%1"/>
      <w:lvlJc w:val="left"/>
      <w:pPr>
        <w:tabs>
          <w:tab w:val="num" w:pos="1494"/>
        </w:tabs>
        <w:ind w:left="1494" w:hanging="360"/>
      </w:pPr>
      <w:rPr>
        <w:rFonts w:hint="default"/>
      </w:rPr>
    </w:lvl>
  </w:abstractNum>
  <w:abstractNum w:abstractNumId="30" w15:restartNumberingAfterBreak="0">
    <w:nsid w:val="65DB4631"/>
    <w:multiLevelType w:val="singleLevel"/>
    <w:tmpl w:val="2EB8B25A"/>
    <w:lvl w:ilvl="0">
      <w:start w:val="1"/>
      <w:numFmt w:val="decimal"/>
      <w:lvlText w:val="%1"/>
      <w:lvlJc w:val="left"/>
      <w:pPr>
        <w:tabs>
          <w:tab w:val="num" w:pos="2344"/>
        </w:tabs>
        <w:ind w:left="2344" w:hanging="360"/>
      </w:pPr>
      <w:rPr>
        <w:rFonts w:hint="default"/>
      </w:rPr>
    </w:lvl>
  </w:abstractNum>
  <w:abstractNum w:abstractNumId="31" w15:restartNumberingAfterBreak="0">
    <w:nsid w:val="660A525E"/>
    <w:multiLevelType w:val="singleLevel"/>
    <w:tmpl w:val="46D24916"/>
    <w:lvl w:ilvl="0">
      <w:start w:val="3"/>
      <w:numFmt w:val="decimal"/>
      <w:lvlText w:val="%1"/>
      <w:lvlJc w:val="left"/>
      <w:pPr>
        <w:tabs>
          <w:tab w:val="num" w:pos="1494"/>
        </w:tabs>
        <w:ind w:left="1494" w:hanging="360"/>
      </w:pPr>
      <w:rPr>
        <w:rFonts w:hint="default"/>
      </w:rPr>
    </w:lvl>
  </w:abstractNum>
  <w:abstractNum w:abstractNumId="32" w15:restartNumberingAfterBreak="0">
    <w:nsid w:val="694255F0"/>
    <w:multiLevelType w:val="singleLevel"/>
    <w:tmpl w:val="2EB8B25A"/>
    <w:lvl w:ilvl="0">
      <w:start w:val="1"/>
      <w:numFmt w:val="decimal"/>
      <w:lvlText w:val="%1"/>
      <w:lvlJc w:val="left"/>
      <w:pPr>
        <w:tabs>
          <w:tab w:val="num" w:pos="2344"/>
        </w:tabs>
        <w:ind w:left="2344" w:hanging="360"/>
      </w:pPr>
      <w:rPr>
        <w:rFonts w:hint="default"/>
      </w:rPr>
    </w:lvl>
  </w:abstractNum>
  <w:abstractNum w:abstractNumId="33" w15:restartNumberingAfterBreak="0">
    <w:nsid w:val="699011F0"/>
    <w:multiLevelType w:val="hybridMultilevel"/>
    <w:tmpl w:val="DA4064F6"/>
    <w:lvl w:ilvl="0" w:tplc="7BE6B32A">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lvl>
    <w:lvl w:ilvl="2" w:tplc="041D001B" w:tentative="1">
      <w:start w:val="1"/>
      <w:numFmt w:val="lowerRoman"/>
      <w:lvlText w:val="%3."/>
      <w:lvlJc w:val="right"/>
      <w:pPr>
        <w:tabs>
          <w:tab w:val="num" w:pos="2084"/>
        </w:tabs>
        <w:ind w:left="2084" w:hanging="180"/>
      </w:pPr>
    </w:lvl>
    <w:lvl w:ilvl="3" w:tplc="041D000F" w:tentative="1">
      <w:start w:val="1"/>
      <w:numFmt w:val="decimal"/>
      <w:lvlText w:val="%4."/>
      <w:lvlJc w:val="left"/>
      <w:pPr>
        <w:tabs>
          <w:tab w:val="num" w:pos="2804"/>
        </w:tabs>
        <w:ind w:left="2804" w:hanging="360"/>
      </w:pPr>
    </w:lvl>
    <w:lvl w:ilvl="4" w:tplc="041D0019" w:tentative="1">
      <w:start w:val="1"/>
      <w:numFmt w:val="lowerLetter"/>
      <w:lvlText w:val="%5."/>
      <w:lvlJc w:val="left"/>
      <w:pPr>
        <w:tabs>
          <w:tab w:val="num" w:pos="3524"/>
        </w:tabs>
        <w:ind w:left="3524" w:hanging="360"/>
      </w:pPr>
    </w:lvl>
    <w:lvl w:ilvl="5" w:tplc="041D001B" w:tentative="1">
      <w:start w:val="1"/>
      <w:numFmt w:val="lowerRoman"/>
      <w:lvlText w:val="%6."/>
      <w:lvlJc w:val="right"/>
      <w:pPr>
        <w:tabs>
          <w:tab w:val="num" w:pos="4244"/>
        </w:tabs>
        <w:ind w:left="4244" w:hanging="180"/>
      </w:pPr>
    </w:lvl>
    <w:lvl w:ilvl="6" w:tplc="041D000F" w:tentative="1">
      <w:start w:val="1"/>
      <w:numFmt w:val="decimal"/>
      <w:lvlText w:val="%7."/>
      <w:lvlJc w:val="left"/>
      <w:pPr>
        <w:tabs>
          <w:tab w:val="num" w:pos="4964"/>
        </w:tabs>
        <w:ind w:left="4964" w:hanging="360"/>
      </w:pPr>
    </w:lvl>
    <w:lvl w:ilvl="7" w:tplc="041D0019" w:tentative="1">
      <w:start w:val="1"/>
      <w:numFmt w:val="lowerLetter"/>
      <w:lvlText w:val="%8."/>
      <w:lvlJc w:val="left"/>
      <w:pPr>
        <w:tabs>
          <w:tab w:val="num" w:pos="5684"/>
        </w:tabs>
        <w:ind w:left="5684" w:hanging="360"/>
      </w:pPr>
    </w:lvl>
    <w:lvl w:ilvl="8" w:tplc="041D001B" w:tentative="1">
      <w:start w:val="1"/>
      <w:numFmt w:val="lowerRoman"/>
      <w:lvlText w:val="%9."/>
      <w:lvlJc w:val="right"/>
      <w:pPr>
        <w:tabs>
          <w:tab w:val="num" w:pos="6404"/>
        </w:tabs>
        <w:ind w:left="6404" w:hanging="180"/>
      </w:pPr>
    </w:lvl>
  </w:abstractNum>
  <w:abstractNum w:abstractNumId="34" w15:restartNumberingAfterBreak="0">
    <w:nsid w:val="6DA4056A"/>
    <w:multiLevelType w:val="multilevel"/>
    <w:tmpl w:val="DD4E9656"/>
    <w:lvl w:ilvl="0">
      <w:start w:val="2"/>
      <w:numFmt w:val="lowerLetter"/>
      <w:lvlText w:val="%1)"/>
      <w:lvlJc w:val="left"/>
      <w:pPr>
        <w:tabs>
          <w:tab w:val="num" w:pos="643"/>
        </w:tabs>
        <w:ind w:left="643" w:hanging="360"/>
      </w:pPr>
      <w:rPr>
        <w:rFonts w:hint="default"/>
      </w:rPr>
    </w:lvl>
    <w:lvl w:ilvl="1" w:tentative="1">
      <w:start w:val="1"/>
      <w:numFmt w:val="lowerLetter"/>
      <w:lvlText w:val="%2."/>
      <w:lvlJc w:val="left"/>
      <w:pPr>
        <w:tabs>
          <w:tab w:val="num" w:pos="1364"/>
        </w:tabs>
        <w:ind w:left="1364" w:hanging="360"/>
      </w:pPr>
    </w:lvl>
    <w:lvl w:ilvl="2" w:tentative="1">
      <w:start w:val="1"/>
      <w:numFmt w:val="lowerRoman"/>
      <w:lvlText w:val="%3."/>
      <w:lvlJc w:val="right"/>
      <w:pPr>
        <w:tabs>
          <w:tab w:val="num" w:pos="2084"/>
        </w:tabs>
        <w:ind w:left="2084" w:hanging="180"/>
      </w:pPr>
    </w:lvl>
    <w:lvl w:ilvl="3" w:tentative="1">
      <w:start w:val="1"/>
      <w:numFmt w:val="decimal"/>
      <w:lvlText w:val="%4."/>
      <w:lvlJc w:val="left"/>
      <w:pPr>
        <w:tabs>
          <w:tab w:val="num" w:pos="2804"/>
        </w:tabs>
        <w:ind w:left="2804" w:hanging="360"/>
      </w:pPr>
    </w:lvl>
    <w:lvl w:ilvl="4" w:tentative="1">
      <w:start w:val="1"/>
      <w:numFmt w:val="lowerLetter"/>
      <w:lvlText w:val="%5."/>
      <w:lvlJc w:val="left"/>
      <w:pPr>
        <w:tabs>
          <w:tab w:val="num" w:pos="3524"/>
        </w:tabs>
        <w:ind w:left="3524" w:hanging="360"/>
      </w:pPr>
    </w:lvl>
    <w:lvl w:ilvl="5" w:tentative="1">
      <w:start w:val="1"/>
      <w:numFmt w:val="lowerRoman"/>
      <w:lvlText w:val="%6."/>
      <w:lvlJc w:val="right"/>
      <w:pPr>
        <w:tabs>
          <w:tab w:val="num" w:pos="4244"/>
        </w:tabs>
        <w:ind w:left="4244" w:hanging="180"/>
      </w:pPr>
    </w:lvl>
    <w:lvl w:ilvl="6" w:tentative="1">
      <w:start w:val="1"/>
      <w:numFmt w:val="decimal"/>
      <w:lvlText w:val="%7."/>
      <w:lvlJc w:val="left"/>
      <w:pPr>
        <w:tabs>
          <w:tab w:val="num" w:pos="4964"/>
        </w:tabs>
        <w:ind w:left="4964" w:hanging="360"/>
      </w:pPr>
    </w:lvl>
    <w:lvl w:ilvl="7" w:tentative="1">
      <w:start w:val="1"/>
      <w:numFmt w:val="lowerLetter"/>
      <w:lvlText w:val="%8."/>
      <w:lvlJc w:val="left"/>
      <w:pPr>
        <w:tabs>
          <w:tab w:val="num" w:pos="5684"/>
        </w:tabs>
        <w:ind w:left="5684" w:hanging="360"/>
      </w:pPr>
    </w:lvl>
    <w:lvl w:ilvl="8" w:tentative="1">
      <w:start w:val="1"/>
      <w:numFmt w:val="lowerRoman"/>
      <w:lvlText w:val="%9."/>
      <w:lvlJc w:val="right"/>
      <w:pPr>
        <w:tabs>
          <w:tab w:val="num" w:pos="6404"/>
        </w:tabs>
        <w:ind w:left="6404" w:hanging="180"/>
      </w:pPr>
    </w:lvl>
  </w:abstractNum>
  <w:abstractNum w:abstractNumId="35" w15:restartNumberingAfterBreak="0">
    <w:nsid w:val="6DAF1642"/>
    <w:multiLevelType w:val="hybridMultilevel"/>
    <w:tmpl w:val="6EDEC17A"/>
    <w:lvl w:ilvl="0" w:tplc="55ECC726">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lvl>
    <w:lvl w:ilvl="2" w:tplc="041D001B" w:tentative="1">
      <w:start w:val="1"/>
      <w:numFmt w:val="lowerRoman"/>
      <w:lvlText w:val="%3."/>
      <w:lvlJc w:val="right"/>
      <w:pPr>
        <w:tabs>
          <w:tab w:val="num" w:pos="2084"/>
        </w:tabs>
        <w:ind w:left="2084" w:hanging="180"/>
      </w:pPr>
    </w:lvl>
    <w:lvl w:ilvl="3" w:tplc="041D000F" w:tentative="1">
      <w:start w:val="1"/>
      <w:numFmt w:val="decimal"/>
      <w:lvlText w:val="%4."/>
      <w:lvlJc w:val="left"/>
      <w:pPr>
        <w:tabs>
          <w:tab w:val="num" w:pos="2804"/>
        </w:tabs>
        <w:ind w:left="2804" w:hanging="360"/>
      </w:pPr>
    </w:lvl>
    <w:lvl w:ilvl="4" w:tplc="041D0019" w:tentative="1">
      <w:start w:val="1"/>
      <w:numFmt w:val="lowerLetter"/>
      <w:lvlText w:val="%5."/>
      <w:lvlJc w:val="left"/>
      <w:pPr>
        <w:tabs>
          <w:tab w:val="num" w:pos="3524"/>
        </w:tabs>
        <w:ind w:left="3524" w:hanging="360"/>
      </w:pPr>
    </w:lvl>
    <w:lvl w:ilvl="5" w:tplc="041D001B" w:tentative="1">
      <w:start w:val="1"/>
      <w:numFmt w:val="lowerRoman"/>
      <w:lvlText w:val="%6."/>
      <w:lvlJc w:val="right"/>
      <w:pPr>
        <w:tabs>
          <w:tab w:val="num" w:pos="4244"/>
        </w:tabs>
        <w:ind w:left="4244" w:hanging="180"/>
      </w:pPr>
    </w:lvl>
    <w:lvl w:ilvl="6" w:tplc="041D000F" w:tentative="1">
      <w:start w:val="1"/>
      <w:numFmt w:val="decimal"/>
      <w:lvlText w:val="%7."/>
      <w:lvlJc w:val="left"/>
      <w:pPr>
        <w:tabs>
          <w:tab w:val="num" w:pos="4964"/>
        </w:tabs>
        <w:ind w:left="4964" w:hanging="360"/>
      </w:pPr>
    </w:lvl>
    <w:lvl w:ilvl="7" w:tplc="041D0019" w:tentative="1">
      <w:start w:val="1"/>
      <w:numFmt w:val="lowerLetter"/>
      <w:lvlText w:val="%8."/>
      <w:lvlJc w:val="left"/>
      <w:pPr>
        <w:tabs>
          <w:tab w:val="num" w:pos="5684"/>
        </w:tabs>
        <w:ind w:left="5684" w:hanging="360"/>
      </w:pPr>
    </w:lvl>
    <w:lvl w:ilvl="8" w:tplc="041D001B" w:tentative="1">
      <w:start w:val="1"/>
      <w:numFmt w:val="lowerRoman"/>
      <w:lvlText w:val="%9."/>
      <w:lvlJc w:val="right"/>
      <w:pPr>
        <w:tabs>
          <w:tab w:val="num" w:pos="6404"/>
        </w:tabs>
        <w:ind w:left="6404" w:hanging="180"/>
      </w:pPr>
    </w:lvl>
  </w:abstractNum>
  <w:abstractNum w:abstractNumId="36" w15:restartNumberingAfterBreak="0">
    <w:nsid w:val="6E824974"/>
    <w:multiLevelType w:val="singleLevel"/>
    <w:tmpl w:val="403220C8"/>
    <w:lvl w:ilvl="0">
      <w:start w:val="10"/>
      <w:numFmt w:val="bullet"/>
      <w:lvlText w:val="-"/>
      <w:lvlJc w:val="left"/>
      <w:pPr>
        <w:tabs>
          <w:tab w:val="num" w:pos="2628"/>
        </w:tabs>
        <w:ind w:left="2628" w:hanging="360"/>
      </w:pPr>
      <w:rPr>
        <w:rFonts w:hint="default"/>
      </w:rPr>
    </w:lvl>
  </w:abstractNum>
  <w:abstractNum w:abstractNumId="37" w15:restartNumberingAfterBreak="0">
    <w:nsid w:val="70D61D63"/>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707159E"/>
    <w:multiLevelType w:val="singleLevel"/>
    <w:tmpl w:val="FB0CA43C"/>
    <w:lvl w:ilvl="0">
      <w:start w:val="1"/>
      <w:numFmt w:val="bullet"/>
      <w:lvlText w:val="-"/>
      <w:lvlJc w:val="left"/>
      <w:pPr>
        <w:tabs>
          <w:tab w:val="num" w:pos="930"/>
        </w:tabs>
        <w:ind w:left="930" w:hanging="360"/>
      </w:pPr>
      <w:rPr>
        <w:rFonts w:ascii="Times New Roman" w:hAnsi="Times New Roman" w:hint="default"/>
      </w:rPr>
    </w:lvl>
  </w:abstractNum>
  <w:abstractNum w:abstractNumId="39" w15:restartNumberingAfterBreak="0">
    <w:nsid w:val="77543323"/>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79A2533"/>
    <w:multiLevelType w:val="singleLevel"/>
    <w:tmpl w:val="7910CB98"/>
    <w:lvl w:ilvl="0">
      <w:start w:val="3"/>
      <w:numFmt w:val="decimal"/>
      <w:lvlText w:val="%1"/>
      <w:lvlJc w:val="left"/>
      <w:pPr>
        <w:tabs>
          <w:tab w:val="num" w:pos="1494"/>
        </w:tabs>
        <w:ind w:left="1494" w:hanging="360"/>
      </w:pPr>
      <w:rPr>
        <w:rFonts w:hint="default"/>
      </w:rPr>
    </w:lvl>
  </w:abstractNum>
  <w:abstractNum w:abstractNumId="41" w15:restartNumberingAfterBreak="0">
    <w:nsid w:val="77D030B4"/>
    <w:multiLevelType w:val="singleLevel"/>
    <w:tmpl w:val="6D12A6E8"/>
    <w:lvl w:ilvl="0">
      <w:start w:val="1"/>
      <w:numFmt w:val="decimal"/>
      <w:lvlText w:val="%1"/>
      <w:lvlJc w:val="left"/>
      <w:pPr>
        <w:tabs>
          <w:tab w:val="num" w:pos="1365"/>
        </w:tabs>
        <w:ind w:left="1365" w:hanging="1290"/>
      </w:pPr>
      <w:rPr>
        <w:rFonts w:hint="default"/>
      </w:rPr>
    </w:lvl>
  </w:abstractNum>
  <w:abstractNum w:abstractNumId="42" w15:restartNumberingAfterBreak="0">
    <w:nsid w:val="7AB0056E"/>
    <w:multiLevelType w:val="singleLevel"/>
    <w:tmpl w:val="E14A6582"/>
    <w:lvl w:ilvl="0">
      <w:start w:val="9"/>
      <w:numFmt w:val="bullet"/>
      <w:lvlText w:val="-"/>
      <w:lvlJc w:val="left"/>
      <w:pPr>
        <w:tabs>
          <w:tab w:val="num" w:pos="1494"/>
        </w:tabs>
        <w:ind w:left="1494" w:hanging="360"/>
      </w:pPr>
      <w:rPr>
        <w:rFonts w:ascii="Times New Roman" w:hAnsi="Times New Roman" w:hint="default"/>
      </w:rPr>
    </w:lvl>
  </w:abstractNum>
  <w:abstractNum w:abstractNumId="43" w15:restartNumberingAfterBreak="0">
    <w:nsid w:val="7E7C2E5C"/>
    <w:multiLevelType w:val="singleLevel"/>
    <w:tmpl w:val="FB0CA43C"/>
    <w:lvl w:ilvl="0">
      <w:start w:val="1"/>
      <w:numFmt w:val="bullet"/>
      <w:lvlText w:val="-"/>
      <w:lvlJc w:val="left"/>
      <w:pPr>
        <w:tabs>
          <w:tab w:val="num" w:pos="930"/>
        </w:tabs>
        <w:ind w:left="930" w:hanging="360"/>
      </w:pPr>
      <w:rPr>
        <w:rFonts w:ascii="Times New Roman" w:hAnsi="Times New Roman" w:hint="default"/>
      </w:rPr>
    </w:lvl>
  </w:abstractNum>
  <w:num w:numId="1" w16cid:durableId="20937891">
    <w:abstractNumId w:val="7"/>
  </w:num>
  <w:num w:numId="2" w16cid:durableId="2033847132">
    <w:abstractNumId w:val="29"/>
  </w:num>
  <w:num w:numId="3" w16cid:durableId="855383249">
    <w:abstractNumId w:val="3"/>
  </w:num>
  <w:num w:numId="4" w16cid:durableId="1054306485">
    <w:abstractNumId w:val="19"/>
  </w:num>
  <w:num w:numId="5" w16cid:durableId="1339693748">
    <w:abstractNumId w:val="31"/>
  </w:num>
  <w:num w:numId="6" w16cid:durableId="1706830793">
    <w:abstractNumId w:val="15"/>
  </w:num>
  <w:num w:numId="7" w16cid:durableId="1414467998">
    <w:abstractNumId w:val="40"/>
  </w:num>
  <w:num w:numId="8" w16cid:durableId="1888567986">
    <w:abstractNumId w:val="8"/>
  </w:num>
  <w:num w:numId="9" w16cid:durableId="691956118">
    <w:abstractNumId w:val="6"/>
  </w:num>
  <w:num w:numId="10" w16cid:durableId="1060592648">
    <w:abstractNumId w:val="34"/>
  </w:num>
  <w:num w:numId="11" w16cid:durableId="412702769">
    <w:abstractNumId w:val="24"/>
  </w:num>
  <w:num w:numId="12" w16cid:durableId="904027361">
    <w:abstractNumId w:val="42"/>
  </w:num>
  <w:num w:numId="13" w16cid:durableId="214464269">
    <w:abstractNumId w:val="36"/>
  </w:num>
  <w:num w:numId="14" w16cid:durableId="957296647">
    <w:abstractNumId w:val="5"/>
  </w:num>
  <w:num w:numId="15" w16cid:durableId="1174957068">
    <w:abstractNumId w:val="0"/>
  </w:num>
  <w:num w:numId="16" w16cid:durableId="1668363160">
    <w:abstractNumId w:val="38"/>
  </w:num>
  <w:num w:numId="17" w16cid:durableId="2019187800">
    <w:abstractNumId w:val="14"/>
  </w:num>
  <w:num w:numId="18" w16cid:durableId="1537696568">
    <w:abstractNumId w:val="30"/>
  </w:num>
  <w:num w:numId="19" w16cid:durableId="716900474">
    <w:abstractNumId w:val="22"/>
  </w:num>
  <w:num w:numId="20" w16cid:durableId="811102170">
    <w:abstractNumId w:val="16"/>
  </w:num>
  <w:num w:numId="21" w16cid:durableId="1776245800">
    <w:abstractNumId w:val="11"/>
  </w:num>
  <w:num w:numId="22" w16cid:durableId="250551734">
    <w:abstractNumId w:val="4"/>
  </w:num>
  <w:num w:numId="23" w16cid:durableId="1787650269">
    <w:abstractNumId w:val="17"/>
  </w:num>
  <w:num w:numId="24" w16cid:durableId="1273823565">
    <w:abstractNumId w:val="1"/>
  </w:num>
  <w:num w:numId="25" w16cid:durableId="1798135903">
    <w:abstractNumId w:val="12"/>
  </w:num>
  <w:num w:numId="26" w16cid:durableId="252708203">
    <w:abstractNumId w:val="13"/>
  </w:num>
  <w:num w:numId="27" w16cid:durableId="1170679933">
    <w:abstractNumId w:val="32"/>
  </w:num>
  <w:num w:numId="28" w16cid:durableId="2042044924">
    <w:abstractNumId w:val="9"/>
  </w:num>
  <w:num w:numId="29" w16cid:durableId="87625773">
    <w:abstractNumId w:val="10"/>
  </w:num>
  <w:num w:numId="30" w16cid:durableId="55905261">
    <w:abstractNumId w:val="41"/>
  </w:num>
  <w:num w:numId="31" w16cid:durableId="1303198684">
    <w:abstractNumId w:val="21"/>
  </w:num>
  <w:num w:numId="32" w16cid:durableId="331416881">
    <w:abstractNumId w:val="39"/>
  </w:num>
  <w:num w:numId="33" w16cid:durableId="596252301">
    <w:abstractNumId w:val="37"/>
  </w:num>
  <w:num w:numId="34" w16cid:durableId="1516575027">
    <w:abstractNumId w:val="2"/>
  </w:num>
  <w:num w:numId="35" w16cid:durableId="1517773551">
    <w:abstractNumId w:val="23"/>
  </w:num>
  <w:num w:numId="36" w16cid:durableId="1712680583">
    <w:abstractNumId w:val="20"/>
  </w:num>
  <w:num w:numId="37" w16cid:durableId="1371496985">
    <w:abstractNumId w:val="43"/>
  </w:num>
  <w:num w:numId="38" w16cid:durableId="994801125">
    <w:abstractNumId w:val="27"/>
  </w:num>
  <w:num w:numId="39" w16cid:durableId="590315377">
    <w:abstractNumId w:val="25"/>
  </w:num>
  <w:num w:numId="40" w16cid:durableId="1865971612">
    <w:abstractNumId w:val="26"/>
  </w:num>
  <w:num w:numId="41" w16cid:durableId="416486980">
    <w:abstractNumId w:val="18"/>
  </w:num>
  <w:num w:numId="42" w16cid:durableId="1853060962">
    <w:abstractNumId w:val="35"/>
  </w:num>
  <w:num w:numId="43" w16cid:durableId="2006977296">
    <w:abstractNumId w:val="33"/>
  </w:num>
  <w:num w:numId="44" w16cid:durableId="101418901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B96"/>
    <w:rsid w:val="00000C2F"/>
    <w:rsid w:val="00017A2E"/>
    <w:rsid w:val="00036D8A"/>
    <w:rsid w:val="00042288"/>
    <w:rsid w:val="00042D37"/>
    <w:rsid w:val="00055E7F"/>
    <w:rsid w:val="00056B0A"/>
    <w:rsid w:val="000F1B96"/>
    <w:rsid w:val="001277D6"/>
    <w:rsid w:val="001615A0"/>
    <w:rsid w:val="00171AEE"/>
    <w:rsid w:val="0017678E"/>
    <w:rsid w:val="00197083"/>
    <w:rsid w:val="001A16C3"/>
    <w:rsid w:val="001A33FB"/>
    <w:rsid w:val="001B08D0"/>
    <w:rsid w:val="001C0DE6"/>
    <w:rsid w:val="001C58F7"/>
    <w:rsid w:val="001C649D"/>
    <w:rsid w:val="001C7DFB"/>
    <w:rsid w:val="00206CB8"/>
    <w:rsid w:val="00215704"/>
    <w:rsid w:val="0022245B"/>
    <w:rsid w:val="00237994"/>
    <w:rsid w:val="00252986"/>
    <w:rsid w:val="00270D41"/>
    <w:rsid w:val="00275D8C"/>
    <w:rsid w:val="002C3165"/>
    <w:rsid w:val="002E6FEA"/>
    <w:rsid w:val="002E7DB4"/>
    <w:rsid w:val="002F5CD4"/>
    <w:rsid w:val="00312F6C"/>
    <w:rsid w:val="003338AA"/>
    <w:rsid w:val="00334FF5"/>
    <w:rsid w:val="00343DA9"/>
    <w:rsid w:val="0034706F"/>
    <w:rsid w:val="00354542"/>
    <w:rsid w:val="003602D4"/>
    <w:rsid w:val="00361107"/>
    <w:rsid w:val="00364ADD"/>
    <w:rsid w:val="00366E62"/>
    <w:rsid w:val="00370522"/>
    <w:rsid w:val="003712CA"/>
    <w:rsid w:val="00384A07"/>
    <w:rsid w:val="003A1341"/>
    <w:rsid w:val="003B0021"/>
    <w:rsid w:val="003C1EC6"/>
    <w:rsid w:val="003C763A"/>
    <w:rsid w:val="00413605"/>
    <w:rsid w:val="0042798D"/>
    <w:rsid w:val="004A47D7"/>
    <w:rsid w:val="004C77A3"/>
    <w:rsid w:val="004F7612"/>
    <w:rsid w:val="00502350"/>
    <w:rsid w:val="005060CA"/>
    <w:rsid w:val="00514A2E"/>
    <w:rsid w:val="00520A19"/>
    <w:rsid w:val="00535048"/>
    <w:rsid w:val="00566F29"/>
    <w:rsid w:val="00573735"/>
    <w:rsid w:val="00585702"/>
    <w:rsid w:val="005A232F"/>
    <w:rsid w:val="00624DA4"/>
    <w:rsid w:val="0062573C"/>
    <w:rsid w:val="00646B27"/>
    <w:rsid w:val="00651221"/>
    <w:rsid w:val="006558CA"/>
    <w:rsid w:val="00690B1F"/>
    <w:rsid w:val="006A465A"/>
    <w:rsid w:val="00700508"/>
    <w:rsid w:val="007138CD"/>
    <w:rsid w:val="00721431"/>
    <w:rsid w:val="00740F0D"/>
    <w:rsid w:val="00747BC1"/>
    <w:rsid w:val="007749C2"/>
    <w:rsid w:val="00794719"/>
    <w:rsid w:val="00795FAA"/>
    <w:rsid w:val="007A5A5F"/>
    <w:rsid w:val="007C0791"/>
    <w:rsid w:val="007F06DB"/>
    <w:rsid w:val="0080005B"/>
    <w:rsid w:val="0081000B"/>
    <w:rsid w:val="008133E0"/>
    <w:rsid w:val="008169C7"/>
    <w:rsid w:val="008171F1"/>
    <w:rsid w:val="008207DF"/>
    <w:rsid w:val="00821882"/>
    <w:rsid w:val="008228B8"/>
    <w:rsid w:val="0082568B"/>
    <w:rsid w:val="00835F7D"/>
    <w:rsid w:val="0085530F"/>
    <w:rsid w:val="008A5C92"/>
    <w:rsid w:val="008B28CA"/>
    <w:rsid w:val="008B784C"/>
    <w:rsid w:val="008E03CA"/>
    <w:rsid w:val="0091285E"/>
    <w:rsid w:val="0093570D"/>
    <w:rsid w:val="009746AC"/>
    <w:rsid w:val="009760AF"/>
    <w:rsid w:val="009E4356"/>
    <w:rsid w:val="00A558B0"/>
    <w:rsid w:val="00A5708F"/>
    <w:rsid w:val="00A64DDE"/>
    <w:rsid w:val="00A66CF3"/>
    <w:rsid w:val="00A71417"/>
    <w:rsid w:val="00AA7A40"/>
    <w:rsid w:val="00AC3853"/>
    <w:rsid w:val="00AD0996"/>
    <w:rsid w:val="00AF254C"/>
    <w:rsid w:val="00B04E1B"/>
    <w:rsid w:val="00B077A7"/>
    <w:rsid w:val="00B42007"/>
    <w:rsid w:val="00B46DDE"/>
    <w:rsid w:val="00B527B2"/>
    <w:rsid w:val="00BA0E6B"/>
    <w:rsid w:val="00C0411F"/>
    <w:rsid w:val="00C05A99"/>
    <w:rsid w:val="00C1722C"/>
    <w:rsid w:val="00C361CD"/>
    <w:rsid w:val="00C477D7"/>
    <w:rsid w:val="00C51FB1"/>
    <w:rsid w:val="00C57F22"/>
    <w:rsid w:val="00C804D7"/>
    <w:rsid w:val="00C84F48"/>
    <w:rsid w:val="00CA5C52"/>
    <w:rsid w:val="00CA70EC"/>
    <w:rsid w:val="00CC69DD"/>
    <w:rsid w:val="00D13504"/>
    <w:rsid w:val="00D422E9"/>
    <w:rsid w:val="00D57391"/>
    <w:rsid w:val="00D757C9"/>
    <w:rsid w:val="00D775F0"/>
    <w:rsid w:val="00D853C8"/>
    <w:rsid w:val="00DC123F"/>
    <w:rsid w:val="00DD06F9"/>
    <w:rsid w:val="00DD3A47"/>
    <w:rsid w:val="00DD5A91"/>
    <w:rsid w:val="00DE1763"/>
    <w:rsid w:val="00E01CF8"/>
    <w:rsid w:val="00E30362"/>
    <w:rsid w:val="00E45E12"/>
    <w:rsid w:val="00E60957"/>
    <w:rsid w:val="00E759E4"/>
    <w:rsid w:val="00E76AEA"/>
    <w:rsid w:val="00E92EB6"/>
    <w:rsid w:val="00EA29BB"/>
    <w:rsid w:val="00ED0B6A"/>
    <w:rsid w:val="00F53A85"/>
    <w:rsid w:val="00F54F28"/>
    <w:rsid w:val="00F91FEF"/>
    <w:rsid w:val="00FF40B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4A804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08D0"/>
    <w:rPr>
      <w:sz w:val="24"/>
      <w:lang w:eastAsia="en-US"/>
    </w:rPr>
  </w:style>
  <w:style w:type="paragraph" w:styleId="Rubrik1">
    <w:name w:val="heading 1"/>
    <w:basedOn w:val="Normal"/>
    <w:next w:val="Normal"/>
    <w:qFormat/>
    <w:rsid w:val="001B08D0"/>
    <w:pPr>
      <w:keepNext/>
      <w:ind w:left="1418"/>
      <w:outlineLvl w:val="0"/>
    </w:pPr>
    <w:rPr>
      <w:i/>
    </w:rPr>
  </w:style>
  <w:style w:type="paragraph" w:styleId="Rubrik2">
    <w:name w:val="heading 2"/>
    <w:basedOn w:val="Normal"/>
    <w:next w:val="Normal"/>
    <w:qFormat/>
    <w:rsid w:val="001B08D0"/>
    <w:pPr>
      <w:keepNext/>
      <w:ind w:left="1418"/>
      <w:outlineLvl w:val="1"/>
    </w:pPr>
    <w:rPr>
      <w:b/>
      <w:i/>
    </w:rPr>
  </w:style>
  <w:style w:type="paragraph" w:styleId="Rubrik3">
    <w:name w:val="heading 3"/>
    <w:basedOn w:val="Normal"/>
    <w:next w:val="Normal"/>
    <w:qFormat/>
    <w:rsid w:val="001B08D0"/>
    <w:pPr>
      <w:keepNext/>
      <w:ind w:left="1418"/>
      <w:outlineLvl w:val="2"/>
    </w:pPr>
    <w:rPr>
      <w:b/>
    </w:rPr>
  </w:style>
  <w:style w:type="paragraph" w:styleId="Rubrik4">
    <w:name w:val="heading 4"/>
    <w:basedOn w:val="Normal"/>
    <w:next w:val="Normal"/>
    <w:qFormat/>
    <w:rsid w:val="001B08D0"/>
    <w:pPr>
      <w:keepNext/>
      <w:ind w:firstLine="1418"/>
      <w:outlineLvl w:val="3"/>
    </w:pPr>
    <w:rPr>
      <w:b/>
      <w:i/>
    </w:rPr>
  </w:style>
  <w:style w:type="paragraph" w:styleId="Rubrik5">
    <w:name w:val="heading 5"/>
    <w:basedOn w:val="Normal"/>
    <w:next w:val="Normal"/>
    <w:qFormat/>
    <w:rsid w:val="001B08D0"/>
    <w:pPr>
      <w:keepNext/>
      <w:ind w:firstLine="1304"/>
      <w:outlineLvl w:val="4"/>
    </w:pPr>
    <w:rPr>
      <w:b/>
    </w:rPr>
  </w:style>
  <w:style w:type="paragraph" w:styleId="Rubrik6">
    <w:name w:val="heading 6"/>
    <w:basedOn w:val="Normal"/>
    <w:next w:val="Normal"/>
    <w:qFormat/>
    <w:rsid w:val="001B08D0"/>
    <w:pPr>
      <w:keepNext/>
      <w:ind w:left="1134" w:right="-284"/>
      <w:outlineLvl w:val="5"/>
    </w:pPr>
    <w:rPr>
      <w:rFonts w:ascii="Bookman Old Style" w:hAnsi="Bookman Old Style"/>
      <w:i/>
      <w:sz w:val="20"/>
    </w:rPr>
  </w:style>
  <w:style w:type="paragraph" w:styleId="Rubrik7">
    <w:name w:val="heading 7"/>
    <w:basedOn w:val="Normal"/>
    <w:next w:val="Normal"/>
    <w:qFormat/>
    <w:rsid w:val="001B08D0"/>
    <w:pPr>
      <w:keepNext/>
      <w:ind w:left="1134"/>
      <w:outlineLvl w:val="6"/>
    </w:pPr>
    <w:rPr>
      <w:rFonts w:ascii="Bookman Old Style" w:hAnsi="Bookman Old Style"/>
      <w:i/>
      <w:sz w:val="20"/>
    </w:rPr>
  </w:style>
  <w:style w:type="paragraph" w:styleId="Rubrik8">
    <w:name w:val="heading 8"/>
    <w:basedOn w:val="Normal"/>
    <w:next w:val="Normal"/>
    <w:qFormat/>
    <w:rsid w:val="001B08D0"/>
    <w:pPr>
      <w:keepNext/>
      <w:ind w:left="1134" w:right="-284"/>
      <w:outlineLvl w:val="7"/>
    </w:pPr>
    <w:rPr>
      <w:rFonts w:ascii="Bookman Old Style" w:hAnsi="Bookman Old Style"/>
      <w:sz w:val="20"/>
      <w:u w:val="single"/>
    </w:rPr>
  </w:style>
  <w:style w:type="paragraph" w:styleId="Rubrik9">
    <w:name w:val="heading 9"/>
    <w:basedOn w:val="Normal"/>
    <w:next w:val="Normal"/>
    <w:qFormat/>
    <w:rsid w:val="001B08D0"/>
    <w:pPr>
      <w:keepNext/>
      <w:ind w:left="2268"/>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1B08D0"/>
    <w:pPr>
      <w:tabs>
        <w:tab w:val="center" w:pos="4536"/>
        <w:tab w:val="right" w:pos="9072"/>
      </w:tabs>
    </w:pPr>
  </w:style>
  <w:style w:type="character" w:styleId="Sidnummer">
    <w:name w:val="page number"/>
    <w:basedOn w:val="Standardstycketeckensnitt"/>
    <w:rsid w:val="001B08D0"/>
  </w:style>
  <w:style w:type="paragraph" w:styleId="Indragetstycke">
    <w:name w:val="Block Text"/>
    <w:basedOn w:val="Normal"/>
    <w:rsid w:val="001B08D0"/>
    <w:pPr>
      <w:ind w:left="1134" w:right="-284"/>
    </w:pPr>
    <w:rPr>
      <w:rFonts w:ascii="Bookman Old Style" w:hAnsi="Bookman Old Style"/>
      <w:sz w:val="20"/>
    </w:rPr>
  </w:style>
  <w:style w:type="paragraph" w:styleId="Brdtextmedindrag">
    <w:name w:val="Body Text Indent"/>
    <w:basedOn w:val="Normal"/>
    <w:link w:val="BrdtextmedindragChar"/>
    <w:rsid w:val="001B08D0"/>
    <w:pPr>
      <w:ind w:left="1418"/>
    </w:pPr>
    <w:rPr>
      <w:b/>
    </w:rPr>
  </w:style>
  <w:style w:type="paragraph" w:styleId="Brdtextmedindrag2">
    <w:name w:val="Body Text Indent 2"/>
    <w:basedOn w:val="Normal"/>
    <w:rsid w:val="001B08D0"/>
    <w:pPr>
      <w:ind w:left="2268"/>
    </w:pPr>
    <w:rPr>
      <w:sz w:val="20"/>
    </w:rPr>
  </w:style>
  <w:style w:type="paragraph" w:styleId="Brdtextmedindrag3">
    <w:name w:val="Body Text Indent 3"/>
    <w:basedOn w:val="Normal"/>
    <w:rsid w:val="001B08D0"/>
    <w:pPr>
      <w:ind w:left="1134"/>
    </w:pPr>
    <w:rPr>
      <w:b/>
    </w:rPr>
  </w:style>
  <w:style w:type="paragraph" w:customStyle="1" w:styleId="OmniPage26">
    <w:name w:val="OmniPage #26"/>
    <w:basedOn w:val="Normal"/>
    <w:rsid w:val="001B08D0"/>
    <w:pPr>
      <w:spacing w:line="300" w:lineRule="exact"/>
    </w:pPr>
    <w:rPr>
      <w:sz w:val="20"/>
      <w:lang w:val="en-US"/>
    </w:rPr>
  </w:style>
  <w:style w:type="paragraph" w:customStyle="1" w:styleId="OmniPage1">
    <w:name w:val="OmniPage #1"/>
    <w:basedOn w:val="Normal"/>
    <w:rsid w:val="001B08D0"/>
    <w:pPr>
      <w:spacing w:line="280" w:lineRule="exact"/>
    </w:pPr>
    <w:rPr>
      <w:sz w:val="20"/>
      <w:lang w:val="en-US"/>
    </w:rPr>
  </w:style>
  <w:style w:type="paragraph" w:customStyle="1" w:styleId="OmniPage27">
    <w:name w:val="OmniPage #27"/>
    <w:basedOn w:val="Normal"/>
    <w:rsid w:val="001B08D0"/>
    <w:pPr>
      <w:spacing w:line="300" w:lineRule="exact"/>
    </w:pPr>
    <w:rPr>
      <w:sz w:val="20"/>
      <w:lang w:val="en-US"/>
    </w:rPr>
  </w:style>
  <w:style w:type="paragraph" w:customStyle="1" w:styleId="OmniPage3">
    <w:name w:val="OmniPage #3"/>
    <w:basedOn w:val="Normal"/>
    <w:rsid w:val="001B08D0"/>
    <w:pPr>
      <w:spacing w:line="240" w:lineRule="exact"/>
    </w:pPr>
    <w:rPr>
      <w:sz w:val="20"/>
      <w:lang w:val="en-US"/>
    </w:rPr>
  </w:style>
  <w:style w:type="paragraph" w:customStyle="1" w:styleId="OmniPage29">
    <w:name w:val="OmniPage #29"/>
    <w:basedOn w:val="Normal"/>
    <w:rsid w:val="001B08D0"/>
    <w:pPr>
      <w:spacing w:line="400" w:lineRule="exact"/>
    </w:pPr>
    <w:rPr>
      <w:sz w:val="20"/>
      <w:lang w:val="en-US"/>
    </w:rPr>
  </w:style>
  <w:style w:type="paragraph" w:customStyle="1" w:styleId="OmniPage30">
    <w:name w:val="OmniPage #30"/>
    <w:basedOn w:val="Normal"/>
    <w:rsid w:val="001B08D0"/>
    <w:pPr>
      <w:spacing w:line="280" w:lineRule="exact"/>
    </w:pPr>
    <w:rPr>
      <w:sz w:val="20"/>
      <w:lang w:val="en-US"/>
    </w:rPr>
  </w:style>
  <w:style w:type="paragraph" w:styleId="Sidfot">
    <w:name w:val="footer"/>
    <w:basedOn w:val="Normal"/>
    <w:rsid w:val="001B08D0"/>
    <w:pPr>
      <w:tabs>
        <w:tab w:val="center" w:pos="4703"/>
        <w:tab w:val="right" w:pos="9406"/>
      </w:tabs>
    </w:pPr>
  </w:style>
  <w:style w:type="paragraph" w:styleId="Ballongtext">
    <w:name w:val="Balloon Text"/>
    <w:basedOn w:val="Normal"/>
    <w:semiHidden/>
    <w:rsid w:val="001B08D0"/>
    <w:rPr>
      <w:rFonts w:ascii="Tahoma" w:hAnsi="Tahoma" w:cs="Tahoma"/>
      <w:sz w:val="16"/>
      <w:szCs w:val="16"/>
    </w:rPr>
  </w:style>
  <w:style w:type="character" w:styleId="Kommentarsreferens">
    <w:name w:val="annotation reference"/>
    <w:basedOn w:val="Standardstycketeckensnitt"/>
    <w:semiHidden/>
    <w:rsid w:val="001B08D0"/>
    <w:rPr>
      <w:sz w:val="16"/>
      <w:szCs w:val="16"/>
    </w:rPr>
  </w:style>
  <w:style w:type="paragraph" w:styleId="Kommentarer">
    <w:name w:val="annotation text"/>
    <w:basedOn w:val="Normal"/>
    <w:semiHidden/>
    <w:rsid w:val="001B08D0"/>
    <w:rPr>
      <w:sz w:val="20"/>
    </w:rPr>
  </w:style>
  <w:style w:type="paragraph" w:styleId="Kommentarsmne">
    <w:name w:val="annotation subject"/>
    <w:basedOn w:val="Kommentarer"/>
    <w:next w:val="Kommentarer"/>
    <w:semiHidden/>
    <w:rsid w:val="001B08D0"/>
    <w:rPr>
      <w:b/>
      <w:bCs/>
    </w:rPr>
  </w:style>
  <w:style w:type="table" w:styleId="Tabellrutnt">
    <w:name w:val="Table Grid"/>
    <w:basedOn w:val="Normaltabell"/>
    <w:rsid w:val="00DE17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rdtextmedindragChar">
    <w:name w:val="Brödtext med indrag Char"/>
    <w:basedOn w:val="Standardstycketeckensnitt"/>
    <w:link w:val="Brdtextmedindrag"/>
    <w:semiHidden/>
    <w:locked/>
    <w:rsid w:val="00B46DDE"/>
    <w:rPr>
      <w:b/>
      <w:sz w:val="24"/>
      <w:lang w:val="sv-SE" w:eastAsia="en-US" w:bidi="ar-SA"/>
    </w:rPr>
  </w:style>
  <w:style w:type="paragraph" w:customStyle="1" w:styleId="TableParagraph">
    <w:name w:val="Table Paragraph"/>
    <w:basedOn w:val="Normal"/>
    <w:uiPriority w:val="1"/>
    <w:qFormat/>
    <w:rsid w:val="00D775F0"/>
    <w:pPr>
      <w:widowControl w:val="0"/>
      <w:autoSpaceDE w:val="0"/>
      <w:autoSpaceDN w:val="0"/>
    </w:pPr>
    <w:rPr>
      <w:rFonts w:ascii="Arial" w:eastAsia="Arial" w:hAnsi="Arial" w:cs="Arial"/>
      <w:sz w:val="22"/>
      <w:szCs w:val="22"/>
      <w:lang w:eastAsia="sv-SE" w:bidi="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591FBFBFC3DE840A5A1F2764F5A7213" ma:contentTypeVersion="2" ma:contentTypeDescription="Skapa ett nytt dokument." ma:contentTypeScope="" ma:versionID="30251c138be086b55a3656db7d363a73">
  <xsd:schema xmlns:xsd="http://www.w3.org/2001/XMLSchema" xmlns:xs="http://www.w3.org/2001/XMLSchema" xmlns:p="http://schemas.microsoft.com/office/2006/metadata/properties" xmlns:ns2="9451fdb4-172d-4567-98af-332223ee5b87" targetNamespace="http://schemas.microsoft.com/office/2006/metadata/properties" ma:root="true" ma:fieldsID="070088da79d6d58594accee032cbd24f" ns2:_="">
    <xsd:import namespace="9451fdb4-172d-4567-98af-332223ee5b8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51fdb4-172d-4567-98af-332223ee5b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F54853-82F7-4BD9-9895-28E6F83A0B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51fdb4-172d-4567-98af-332223ee5b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EBC13A-650F-4A05-95E4-6139C6BB167B}">
  <ds:schemaRefs>
    <ds:schemaRef ds:uri="http://schemas.microsoft.com/sharepoint/v3/contenttype/forms"/>
  </ds:schemaRefs>
</ds:datastoreItem>
</file>

<file path=customXml/itemProps3.xml><?xml version="1.0" encoding="utf-8"?>
<ds:datastoreItem xmlns:ds="http://schemas.openxmlformats.org/officeDocument/2006/customXml" ds:itemID="{C2FEDCBC-D04D-459B-9196-BFAB37B00C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1573</Words>
  <Characters>8342</Characters>
  <Application>Microsoft Office Word</Application>
  <DocSecurity>0</DocSecurity>
  <Lines>69</Lines>
  <Paragraphs>19</Paragraphs>
  <ScaleCrop>false</ScaleCrop>
  <HeadingPairs>
    <vt:vector size="2" baseType="variant">
      <vt:variant>
        <vt:lpstr>Rubrik</vt:lpstr>
      </vt:variant>
      <vt:variant>
        <vt:i4>1</vt:i4>
      </vt:variant>
    </vt:vector>
  </HeadingPairs>
  <TitlesOfParts>
    <vt:vector size="1" baseType="lpstr">
      <vt:lpstr/>
    </vt:vector>
  </TitlesOfParts>
  <LinksUpToDate>false</LinksUpToDate>
  <CharactersWithSpaces>9896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2018-02-23T10:33:00Z</dcterms:created>
  <dcterms:modified xsi:type="dcterms:W3CDTF">2022-11-07T10:24:00Z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0x0101003591FBFBFC3DE840A5A1F2764F5A7213</vt:lpwstr>
  </property>
  <property fmtid="{D5CDD505-2E9C-101B-9397-08002B2CF9AE}" pid="3" name="MediaServiceImageTags">
    <vt:lpwstr/>
  </property>
</Properties>
</file>